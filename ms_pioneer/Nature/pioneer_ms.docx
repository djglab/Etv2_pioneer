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68E6D" w14:textId="77777777" w:rsidR="00372FAE" w:rsidRPr="003874F1" w:rsidRDefault="00372FAE" w:rsidP="00372FAE">
      <w:pPr>
        <w:pStyle w:val="Head"/>
        <w:jc w:val="left"/>
        <w:rPr>
          <w:rFonts w:ascii="Arial" w:hAnsi="Arial" w:cs="Arial"/>
          <w:szCs w:val="24"/>
        </w:rPr>
      </w:pPr>
      <w:r w:rsidRPr="003874F1">
        <w:rPr>
          <w:rFonts w:ascii="Arial" w:hAnsi="Arial" w:cs="Arial"/>
          <w:szCs w:val="24"/>
        </w:rPr>
        <w:t>ETV2 functions as a pioneer factor and regulates the endothelial lineage</w:t>
      </w:r>
    </w:p>
    <w:p w14:paraId="4232CB35" w14:textId="77777777" w:rsidR="00372FAE" w:rsidRPr="003874F1" w:rsidRDefault="00372FAE" w:rsidP="00372FAE">
      <w:pPr>
        <w:pStyle w:val="Head"/>
        <w:jc w:val="left"/>
        <w:rPr>
          <w:rFonts w:ascii="Arial" w:hAnsi="Arial" w:cs="Arial"/>
          <w:sz w:val="24"/>
          <w:szCs w:val="24"/>
        </w:rPr>
      </w:pPr>
    </w:p>
    <w:p w14:paraId="31AA8167" w14:textId="77777777" w:rsidR="00372FAE" w:rsidRPr="003874F1" w:rsidRDefault="00372FAE" w:rsidP="00372FAE">
      <w:pPr>
        <w:pStyle w:val="Head"/>
        <w:spacing w:line="480" w:lineRule="auto"/>
        <w:jc w:val="left"/>
        <w:rPr>
          <w:rFonts w:ascii="Arial" w:hAnsi="Arial" w:cs="Arial"/>
          <w:sz w:val="24"/>
          <w:szCs w:val="24"/>
        </w:rPr>
      </w:pPr>
      <w:r w:rsidRPr="003874F1">
        <w:rPr>
          <w:rFonts w:ascii="Arial" w:hAnsi="Arial" w:cs="Arial"/>
          <w:b w:val="0"/>
          <w:sz w:val="24"/>
          <w:szCs w:val="24"/>
        </w:rPr>
        <w:t>Wuming Gong</w:t>
      </w:r>
      <w:r w:rsidRPr="003874F1">
        <w:rPr>
          <w:rFonts w:ascii="Arial" w:hAnsi="Arial" w:cs="Arial"/>
          <w:b w:val="0"/>
          <w:sz w:val="24"/>
          <w:szCs w:val="24"/>
          <w:vertAlign w:val="superscript"/>
        </w:rPr>
        <w:t>1</w:t>
      </w:r>
      <w:r w:rsidRPr="003874F1">
        <w:rPr>
          <w:rFonts w:ascii="Arial" w:hAnsi="Arial" w:cs="Arial"/>
          <w:b w:val="0"/>
          <w:sz w:val="24"/>
          <w:szCs w:val="24"/>
        </w:rPr>
        <w:t xml:space="preserve">, </w:t>
      </w:r>
      <w:proofErr w:type="spellStart"/>
      <w:r w:rsidRPr="003874F1">
        <w:rPr>
          <w:rFonts w:ascii="Arial" w:hAnsi="Arial" w:cs="Arial"/>
          <w:b w:val="0"/>
          <w:sz w:val="24"/>
          <w:szCs w:val="24"/>
        </w:rPr>
        <w:t>Satyabrata</w:t>
      </w:r>
      <w:proofErr w:type="spellEnd"/>
      <w:r w:rsidRPr="003874F1">
        <w:rPr>
          <w:rFonts w:ascii="Arial" w:hAnsi="Arial" w:cs="Arial"/>
          <w:b w:val="0"/>
          <w:sz w:val="24"/>
          <w:szCs w:val="24"/>
        </w:rPr>
        <w:t xml:space="preserve"> Das</w:t>
      </w:r>
      <w:r w:rsidRPr="003874F1">
        <w:rPr>
          <w:rFonts w:ascii="Arial" w:hAnsi="Arial" w:cs="Arial"/>
          <w:b w:val="0"/>
          <w:sz w:val="24"/>
          <w:szCs w:val="24"/>
          <w:vertAlign w:val="superscript"/>
        </w:rPr>
        <w:t>1</w:t>
      </w:r>
      <w:r w:rsidRPr="003874F1">
        <w:rPr>
          <w:rFonts w:ascii="Arial" w:hAnsi="Arial" w:cs="Arial"/>
          <w:b w:val="0"/>
          <w:sz w:val="24"/>
          <w:szCs w:val="24"/>
        </w:rPr>
        <w:t>, Javier Sierra-Pagan</w:t>
      </w:r>
      <w:r w:rsidRPr="003874F1">
        <w:rPr>
          <w:rFonts w:ascii="Arial" w:hAnsi="Arial" w:cs="Arial"/>
          <w:b w:val="0"/>
          <w:sz w:val="24"/>
          <w:szCs w:val="24"/>
          <w:vertAlign w:val="superscript"/>
        </w:rPr>
        <w:t>1</w:t>
      </w:r>
      <w:r w:rsidRPr="003874F1">
        <w:rPr>
          <w:rFonts w:ascii="Arial" w:hAnsi="Arial" w:cs="Arial"/>
          <w:b w:val="0"/>
          <w:sz w:val="24"/>
          <w:szCs w:val="24"/>
        </w:rPr>
        <w:t>, Erik Skie</w:t>
      </w:r>
      <w:r w:rsidRPr="003874F1">
        <w:rPr>
          <w:rFonts w:ascii="Arial" w:hAnsi="Arial" w:cs="Arial"/>
          <w:b w:val="0"/>
          <w:sz w:val="24"/>
          <w:szCs w:val="24"/>
          <w:vertAlign w:val="superscript"/>
        </w:rPr>
        <w:t>1</w:t>
      </w:r>
      <w:r w:rsidRPr="003874F1">
        <w:rPr>
          <w:rFonts w:ascii="Arial" w:hAnsi="Arial" w:cs="Arial"/>
          <w:b w:val="0"/>
          <w:sz w:val="24"/>
          <w:szCs w:val="24"/>
          <w:lang w:eastAsia="ja-JP"/>
        </w:rPr>
        <w:t>, M</w:t>
      </w:r>
      <w:r w:rsidRPr="003874F1">
        <w:rPr>
          <w:rFonts w:ascii="Arial" w:hAnsi="Arial" w:cs="Arial"/>
          <w:b w:val="0"/>
          <w:sz w:val="24"/>
          <w:szCs w:val="24"/>
        </w:rPr>
        <w:t>ary G. Garry</w:t>
      </w:r>
      <w:r w:rsidRPr="003874F1">
        <w:rPr>
          <w:rFonts w:ascii="Arial" w:hAnsi="Arial" w:cs="Arial"/>
          <w:b w:val="0"/>
          <w:sz w:val="24"/>
          <w:szCs w:val="24"/>
          <w:vertAlign w:val="superscript"/>
        </w:rPr>
        <w:t>1,2,3</w:t>
      </w:r>
      <w:r w:rsidRPr="003874F1">
        <w:rPr>
          <w:rFonts w:ascii="Arial" w:hAnsi="Arial" w:cs="Arial"/>
          <w:b w:val="0"/>
          <w:sz w:val="24"/>
          <w:szCs w:val="24"/>
        </w:rPr>
        <w:t>, Kenneth S. Zaret</w:t>
      </w:r>
      <w:r w:rsidRPr="003874F1">
        <w:rPr>
          <w:rFonts w:ascii="Arial" w:hAnsi="Arial" w:cs="Arial"/>
          <w:b w:val="0"/>
          <w:sz w:val="24"/>
          <w:szCs w:val="24"/>
          <w:vertAlign w:val="superscript"/>
        </w:rPr>
        <w:t>4</w:t>
      </w:r>
      <w:r w:rsidRPr="003874F1">
        <w:rPr>
          <w:rFonts w:ascii="Arial" w:hAnsi="Arial" w:cs="Arial"/>
          <w:b w:val="0"/>
          <w:sz w:val="24"/>
          <w:szCs w:val="24"/>
        </w:rPr>
        <w:t>, Daniel J. Garry</w:t>
      </w:r>
      <w:r w:rsidRPr="003874F1">
        <w:rPr>
          <w:rFonts w:ascii="Arial" w:hAnsi="Arial" w:cs="Arial"/>
          <w:b w:val="0"/>
          <w:sz w:val="24"/>
          <w:szCs w:val="24"/>
          <w:vertAlign w:val="superscript"/>
        </w:rPr>
        <w:t>1,2,3*</w:t>
      </w:r>
    </w:p>
    <w:p w14:paraId="75331B64" w14:textId="77777777" w:rsidR="00372FAE" w:rsidRPr="003874F1" w:rsidRDefault="00372FAE" w:rsidP="00372FAE">
      <w:pPr>
        <w:pStyle w:val="Head"/>
        <w:spacing w:line="480" w:lineRule="auto"/>
        <w:jc w:val="left"/>
        <w:rPr>
          <w:rFonts w:ascii="Arial" w:hAnsi="Arial" w:cs="Arial"/>
          <w:sz w:val="24"/>
          <w:szCs w:val="24"/>
        </w:rPr>
      </w:pPr>
    </w:p>
    <w:p w14:paraId="44AEB667" w14:textId="77777777" w:rsidR="00372FAE" w:rsidRPr="003874F1" w:rsidRDefault="00372FAE" w:rsidP="00372FAE">
      <w:pPr>
        <w:pStyle w:val="Head"/>
        <w:spacing w:line="480" w:lineRule="auto"/>
        <w:jc w:val="left"/>
        <w:rPr>
          <w:rFonts w:ascii="Arial" w:hAnsi="Arial" w:cs="Arial"/>
          <w:sz w:val="24"/>
          <w:szCs w:val="24"/>
        </w:rPr>
      </w:pPr>
    </w:p>
    <w:p w14:paraId="7D98569F" w14:textId="77777777" w:rsidR="00372FAE" w:rsidRPr="003874F1" w:rsidRDefault="00372FAE" w:rsidP="00372FAE">
      <w:pPr>
        <w:pStyle w:val="Head"/>
        <w:spacing w:line="480" w:lineRule="auto"/>
        <w:jc w:val="left"/>
        <w:rPr>
          <w:rFonts w:ascii="Arial" w:hAnsi="Arial" w:cs="Arial"/>
          <w:sz w:val="24"/>
          <w:szCs w:val="24"/>
        </w:rPr>
      </w:pPr>
      <w:r w:rsidRPr="003874F1">
        <w:rPr>
          <w:rFonts w:ascii="Arial" w:hAnsi="Arial" w:cs="Arial"/>
          <w:sz w:val="24"/>
          <w:szCs w:val="24"/>
        </w:rPr>
        <w:t>Affiliations:</w:t>
      </w:r>
    </w:p>
    <w:p w14:paraId="583FFD5C" w14:textId="77777777" w:rsidR="00372FAE" w:rsidRPr="003874F1" w:rsidRDefault="00372FAE" w:rsidP="00372FAE">
      <w:pPr>
        <w:pStyle w:val="Head"/>
        <w:spacing w:line="360" w:lineRule="auto"/>
        <w:jc w:val="left"/>
        <w:rPr>
          <w:rFonts w:ascii="Arial" w:hAnsi="Arial" w:cs="Arial"/>
          <w:b w:val="0"/>
          <w:sz w:val="24"/>
          <w:szCs w:val="24"/>
        </w:rPr>
      </w:pPr>
      <w:r w:rsidRPr="003874F1">
        <w:rPr>
          <w:rFonts w:ascii="Arial" w:hAnsi="Arial" w:cs="Arial"/>
          <w:b w:val="0"/>
          <w:sz w:val="24"/>
          <w:szCs w:val="24"/>
          <w:vertAlign w:val="superscript"/>
        </w:rPr>
        <w:t>1</w:t>
      </w:r>
      <w:r w:rsidRPr="003874F1">
        <w:rPr>
          <w:rFonts w:ascii="Arial" w:hAnsi="Arial" w:cs="Arial"/>
          <w:b w:val="0"/>
          <w:sz w:val="24"/>
          <w:szCs w:val="24"/>
        </w:rPr>
        <w:t>Department of Medicine, University of Minnesota, Minneapolis, MN  55455</w:t>
      </w:r>
    </w:p>
    <w:p w14:paraId="29E785F8" w14:textId="77777777" w:rsidR="00372FAE" w:rsidRPr="003874F1" w:rsidRDefault="00372FAE" w:rsidP="00372FAE">
      <w:pPr>
        <w:pStyle w:val="Head"/>
        <w:spacing w:line="360" w:lineRule="auto"/>
        <w:jc w:val="left"/>
        <w:rPr>
          <w:rFonts w:ascii="Arial" w:hAnsi="Arial" w:cs="Arial"/>
          <w:b w:val="0"/>
          <w:sz w:val="24"/>
          <w:szCs w:val="24"/>
        </w:rPr>
      </w:pPr>
      <w:r w:rsidRPr="003874F1">
        <w:rPr>
          <w:rFonts w:ascii="Arial" w:hAnsi="Arial" w:cs="Arial"/>
          <w:b w:val="0"/>
          <w:sz w:val="24"/>
          <w:szCs w:val="24"/>
          <w:vertAlign w:val="superscript"/>
        </w:rPr>
        <w:t>2</w:t>
      </w:r>
      <w:r w:rsidRPr="003874F1">
        <w:rPr>
          <w:rFonts w:ascii="Arial" w:hAnsi="Arial" w:cs="Arial"/>
          <w:b w:val="0"/>
          <w:sz w:val="24"/>
          <w:szCs w:val="24"/>
        </w:rPr>
        <w:t>Stem Cell Institute, University of Minnesota, Minneapolis, MN  55455</w:t>
      </w:r>
    </w:p>
    <w:p w14:paraId="320B42E0" w14:textId="77777777" w:rsidR="00372FAE" w:rsidRPr="003874F1" w:rsidRDefault="00372FAE" w:rsidP="00372FAE">
      <w:pPr>
        <w:pStyle w:val="Head"/>
        <w:jc w:val="left"/>
        <w:rPr>
          <w:rFonts w:ascii="Arial" w:hAnsi="Arial" w:cs="Arial"/>
          <w:b w:val="0"/>
          <w:sz w:val="24"/>
          <w:szCs w:val="24"/>
        </w:rPr>
      </w:pPr>
      <w:r w:rsidRPr="003874F1">
        <w:rPr>
          <w:rFonts w:ascii="Arial" w:hAnsi="Arial" w:cs="Arial"/>
          <w:b w:val="0"/>
          <w:sz w:val="24"/>
          <w:szCs w:val="24"/>
          <w:vertAlign w:val="superscript"/>
        </w:rPr>
        <w:t>3</w:t>
      </w:r>
      <w:r w:rsidRPr="003874F1">
        <w:rPr>
          <w:rFonts w:ascii="Arial" w:hAnsi="Arial" w:cs="Arial"/>
          <w:b w:val="0"/>
          <w:sz w:val="24"/>
          <w:szCs w:val="24"/>
        </w:rPr>
        <w:t>Paul and Sheila Wellstone Muscular Dystrophy Center, University of Minnesota, Minneapolis, MN  55455</w:t>
      </w:r>
    </w:p>
    <w:p w14:paraId="751165A9" w14:textId="77777777" w:rsidR="00372FAE" w:rsidRPr="003874F1" w:rsidRDefault="00372FAE" w:rsidP="00372FAE">
      <w:pPr>
        <w:rPr>
          <w:rFonts w:ascii="Arial" w:eastAsia="Times New Roman" w:hAnsi="Arial" w:cs="Arial"/>
          <w:color w:val="000000"/>
        </w:rPr>
      </w:pPr>
      <w:r w:rsidRPr="003874F1">
        <w:rPr>
          <w:rFonts w:ascii="Arial" w:hAnsi="Arial" w:cs="Arial"/>
          <w:vertAlign w:val="superscript"/>
        </w:rPr>
        <w:t>4</w:t>
      </w:r>
      <w:r w:rsidRPr="003874F1">
        <w:rPr>
          <w:rFonts w:ascii="Arial" w:eastAsia="Times New Roman" w:hAnsi="Arial" w:cs="Arial"/>
          <w:color w:val="000000"/>
        </w:rPr>
        <w:t>Institute for Regenerative Medicine, Department of Cell and Developmental Biology, University of Pennsylvania Perelman School of Medicine, Philadelphia, PA 19104-5157</w:t>
      </w:r>
    </w:p>
    <w:p w14:paraId="3775FFE1" w14:textId="77777777" w:rsidR="00372FAE" w:rsidRPr="003874F1" w:rsidRDefault="00372FAE" w:rsidP="00372FAE">
      <w:pPr>
        <w:pStyle w:val="Head"/>
        <w:spacing w:line="360" w:lineRule="auto"/>
        <w:jc w:val="left"/>
        <w:rPr>
          <w:rFonts w:ascii="Arial" w:hAnsi="Arial" w:cs="Arial"/>
          <w:b w:val="0"/>
          <w:sz w:val="24"/>
          <w:szCs w:val="24"/>
        </w:rPr>
      </w:pPr>
    </w:p>
    <w:p w14:paraId="44E61B67" w14:textId="77777777" w:rsidR="00372FAE" w:rsidRPr="003874F1" w:rsidRDefault="00372FAE" w:rsidP="00372FAE">
      <w:pPr>
        <w:pStyle w:val="Paragraph"/>
        <w:spacing w:line="360" w:lineRule="auto"/>
        <w:ind w:firstLine="0"/>
        <w:rPr>
          <w:rFonts w:ascii="Arial" w:hAnsi="Arial" w:cs="Arial"/>
        </w:rPr>
      </w:pPr>
    </w:p>
    <w:p w14:paraId="4AB60EE4" w14:textId="77777777" w:rsidR="00372FAE" w:rsidRPr="003874F1" w:rsidRDefault="00372FAE" w:rsidP="00372FAE">
      <w:pPr>
        <w:pStyle w:val="HTMLPreformatted"/>
        <w:spacing w:line="360" w:lineRule="auto"/>
        <w:jc w:val="both"/>
        <w:rPr>
          <w:rFonts w:ascii="Arial" w:hAnsi="Arial" w:cs="Arial"/>
          <w:color w:val="000000"/>
          <w:sz w:val="24"/>
          <w:szCs w:val="24"/>
        </w:rPr>
      </w:pPr>
      <w:r w:rsidRPr="003874F1">
        <w:rPr>
          <w:rFonts w:ascii="Arial" w:hAnsi="Arial" w:cs="Arial"/>
          <w:color w:val="000000"/>
          <w:sz w:val="24"/>
          <w:szCs w:val="24"/>
        </w:rPr>
        <w:t>*Corresponding Author</w:t>
      </w:r>
    </w:p>
    <w:p w14:paraId="45661DD0" w14:textId="77777777" w:rsidR="00372FAE" w:rsidRPr="003874F1" w:rsidRDefault="00372FAE" w:rsidP="00372FAE">
      <w:pPr>
        <w:pStyle w:val="HTMLPreformatted"/>
        <w:spacing w:line="360" w:lineRule="auto"/>
        <w:jc w:val="both"/>
        <w:rPr>
          <w:rFonts w:ascii="Arial" w:hAnsi="Arial" w:cs="Arial"/>
          <w:color w:val="000000"/>
          <w:sz w:val="24"/>
          <w:szCs w:val="24"/>
        </w:rPr>
      </w:pPr>
      <w:r w:rsidRPr="003874F1">
        <w:rPr>
          <w:rFonts w:ascii="Arial" w:hAnsi="Arial" w:cs="Arial"/>
          <w:color w:val="000000"/>
          <w:sz w:val="24"/>
          <w:szCs w:val="24"/>
        </w:rPr>
        <w:t>Daniel J. Garry, M.D., Ph.D.</w:t>
      </w:r>
    </w:p>
    <w:p w14:paraId="79929E5C" w14:textId="77777777" w:rsidR="00372FAE" w:rsidRPr="003874F1" w:rsidRDefault="00372FAE" w:rsidP="00372FAE">
      <w:pPr>
        <w:pStyle w:val="HTMLPreformatted"/>
        <w:spacing w:line="360" w:lineRule="auto"/>
        <w:jc w:val="both"/>
        <w:rPr>
          <w:rFonts w:ascii="Arial" w:hAnsi="Arial" w:cs="Arial"/>
          <w:color w:val="000000"/>
          <w:sz w:val="24"/>
          <w:szCs w:val="24"/>
        </w:rPr>
      </w:pPr>
      <w:proofErr w:type="spellStart"/>
      <w:r w:rsidRPr="003874F1">
        <w:rPr>
          <w:rFonts w:ascii="Arial" w:hAnsi="Arial" w:cs="Arial"/>
          <w:color w:val="000000"/>
          <w:sz w:val="24"/>
          <w:szCs w:val="24"/>
        </w:rPr>
        <w:t>Lillehei</w:t>
      </w:r>
      <w:proofErr w:type="spellEnd"/>
      <w:r w:rsidRPr="003874F1">
        <w:rPr>
          <w:rFonts w:ascii="Arial" w:hAnsi="Arial" w:cs="Arial"/>
          <w:color w:val="000000"/>
          <w:sz w:val="24"/>
          <w:szCs w:val="24"/>
        </w:rPr>
        <w:t xml:space="preserve"> Heart Institute</w:t>
      </w:r>
    </w:p>
    <w:p w14:paraId="08D21B8C" w14:textId="77777777" w:rsidR="00372FAE" w:rsidRPr="003874F1" w:rsidRDefault="00372FAE" w:rsidP="00372FAE">
      <w:pPr>
        <w:spacing w:line="360" w:lineRule="auto"/>
        <w:ind w:right="-720"/>
        <w:rPr>
          <w:rFonts w:ascii="Arial" w:hAnsi="Arial" w:cs="Arial"/>
        </w:rPr>
      </w:pPr>
      <w:r w:rsidRPr="003874F1">
        <w:rPr>
          <w:rFonts w:ascii="Arial" w:hAnsi="Arial" w:cs="Arial"/>
        </w:rPr>
        <w:t>2231 6</w:t>
      </w:r>
      <w:r w:rsidRPr="003874F1">
        <w:rPr>
          <w:rFonts w:ascii="Arial" w:hAnsi="Arial" w:cs="Arial"/>
          <w:vertAlign w:val="superscript"/>
        </w:rPr>
        <w:t>th</w:t>
      </w:r>
      <w:r w:rsidRPr="003874F1">
        <w:rPr>
          <w:rFonts w:ascii="Arial" w:hAnsi="Arial" w:cs="Arial"/>
        </w:rPr>
        <w:t xml:space="preserve"> St SE </w:t>
      </w:r>
    </w:p>
    <w:p w14:paraId="7F778187" w14:textId="77777777" w:rsidR="00372FAE" w:rsidRPr="003874F1" w:rsidRDefault="00372FAE" w:rsidP="00372FAE">
      <w:pPr>
        <w:pStyle w:val="HTMLPreformatted"/>
        <w:spacing w:line="360" w:lineRule="auto"/>
        <w:jc w:val="both"/>
        <w:rPr>
          <w:rFonts w:ascii="Arial" w:hAnsi="Arial" w:cs="Arial"/>
          <w:color w:val="000000"/>
          <w:sz w:val="24"/>
          <w:szCs w:val="24"/>
        </w:rPr>
      </w:pPr>
      <w:r w:rsidRPr="003874F1">
        <w:rPr>
          <w:rFonts w:ascii="Arial" w:hAnsi="Arial" w:cs="Arial"/>
          <w:color w:val="000000"/>
          <w:sz w:val="24"/>
          <w:szCs w:val="24"/>
        </w:rPr>
        <w:t>University of Minnesota</w:t>
      </w:r>
    </w:p>
    <w:p w14:paraId="26B116AC" w14:textId="77777777" w:rsidR="00372FAE" w:rsidRPr="003874F1" w:rsidRDefault="00372FAE" w:rsidP="00372FAE">
      <w:pPr>
        <w:pStyle w:val="HTMLPreformatted"/>
        <w:spacing w:line="360" w:lineRule="auto"/>
        <w:jc w:val="both"/>
        <w:rPr>
          <w:rFonts w:ascii="Arial" w:hAnsi="Arial" w:cs="Arial"/>
          <w:color w:val="000000"/>
          <w:sz w:val="24"/>
          <w:szCs w:val="24"/>
        </w:rPr>
      </w:pPr>
      <w:r w:rsidRPr="003874F1">
        <w:rPr>
          <w:rFonts w:ascii="Arial" w:hAnsi="Arial" w:cs="Arial"/>
          <w:color w:val="000000"/>
          <w:sz w:val="24"/>
          <w:szCs w:val="24"/>
        </w:rPr>
        <w:t>Minneapolis, MN 55455</w:t>
      </w:r>
    </w:p>
    <w:p w14:paraId="72BF9D6C" w14:textId="77777777" w:rsidR="00372FAE" w:rsidRPr="003874F1" w:rsidRDefault="00372FAE" w:rsidP="00372FAE">
      <w:pPr>
        <w:pStyle w:val="HTMLPreformatted"/>
        <w:spacing w:line="360" w:lineRule="auto"/>
        <w:jc w:val="both"/>
        <w:rPr>
          <w:rFonts w:ascii="Arial" w:hAnsi="Arial" w:cs="Arial"/>
          <w:color w:val="000000"/>
          <w:sz w:val="24"/>
          <w:szCs w:val="24"/>
        </w:rPr>
      </w:pPr>
      <w:r w:rsidRPr="003874F1">
        <w:rPr>
          <w:rFonts w:ascii="Arial" w:hAnsi="Arial" w:cs="Arial"/>
          <w:color w:val="000000"/>
          <w:sz w:val="24"/>
          <w:szCs w:val="24"/>
        </w:rPr>
        <w:t>Phone: 612-626-2178</w:t>
      </w:r>
    </w:p>
    <w:p w14:paraId="3C072960" w14:textId="77777777" w:rsidR="00372FAE" w:rsidRPr="003874F1" w:rsidRDefault="00372FAE" w:rsidP="00372FAE">
      <w:pPr>
        <w:pStyle w:val="HTMLPreformatted"/>
        <w:spacing w:line="360" w:lineRule="auto"/>
        <w:jc w:val="both"/>
        <w:rPr>
          <w:rStyle w:val="Hyperlink"/>
          <w:rFonts w:ascii="Arial" w:hAnsi="Arial" w:cs="Arial"/>
          <w:color w:val="000000"/>
          <w:sz w:val="24"/>
          <w:szCs w:val="24"/>
        </w:rPr>
      </w:pPr>
      <w:r w:rsidRPr="003874F1">
        <w:rPr>
          <w:rFonts w:ascii="Arial" w:hAnsi="Arial" w:cs="Arial"/>
          <w:color w:val="000000"/>
          <w:sz w:val="24"/>
          <w:szCs w:val="24"/>
        </w:rPr>
        <w:t xml:space="preserve">E mail:  </w:t>
      </w:r>
      <w:hyperlink r:id="rId8" w:history="1">
        <w:r w:rsidRPr="003874F1">
          <w:rPr>
            <w:rStyle w:val="Hyperlink"/>
            <w:rFonts w:ascii="Arial" w:hAnsi="Arial" w:cs="Arial"/>
            <w:color w:val="000000"/>
            <w:sz w:val="24"/>
            <w:szCs w:val="24"/>
          </w:rPr>
          <w:t>garry@umn.edu</w:t>
        </w:r>
      </w:hyperlink>
      <w:r w:rsidRPr="003874F1">
        <w:rPr>
          <w:rStyle w:val="Hyperlink"/>
          <w:rFonts w:ascii="Arial" w:hAnsi="Arial" w:cs="Arial"/>
          <w:color w:val="000000"/>
          <w:sz w:val="24"/>
          <w:szCs w:val="24"/>
        </w:rPr>
        <w:t xml:space="preserve"> </w:t>
      </w:r>
    </w:p>
    <w:p w14:paraId="75F0ECF1" w14:textId="77777777" w:rsidR="00372FAE" w:rsidRDefault="00372FAE">
      <w:pPr>
        <w:rPr>
          <w:rFonts w:ascii="Arial" w:hAnsi="Arial" w:cs="Arial"/>
          <w:b/>
          <w:sz w:val="28"/>
          <w:lang w:eastAsia="zh-CN"/>
        </w:rPr>
      </w:pPr>
      <w:r>
        <w:rPr>
          <w:rFonts w:ascii="Arial" w:hAnsi="Arial" w:cs="Arial"/>
          <w:b/>
          <w:sz w:val="28"/>
          <w:lang w:eastAsia="zh-CN"/>
        </w:rPr>
        <w:br w:type="page"/>
      </w:r>
    </w:p>
    <w:p w14:paraId="22104AB7" w14:textId="77777777" w:rsidR="00F14F11" w:rsidRDefault="00F14F11" w:rsidP="008C0E5A">
      <w:pPr>
        <w:spacing w:line="360" w:lineRule="auto"/>
        <w:rPr>
          <w:rFonts w:ascii="Arial" w:hAnsi="Arial" w:cs="Arial"/>
          <w:b/>
          <w:sz w:val="28"/>
          <w:lang w:eastAsia="zh-CN"/>
        </w:rPr>
      </w:pPr>
      <w:r>
        <w:rPr>
          <w:rFonts w:ascii="Arial" w:hAnsi="Arial" w:cs="Arial"/>
          <w:b/>
          <w:sz w:val="28"/>
          <w:lang w:eastAsia="zh-CN"/>
        </w:rPr>
        <w:lastRenderedPageBreak/>
        <w:t>Introduction</w:t>
      </w:r>
    </w:p>
    <w:p w14:paraId="5A02EA4A" w14:textId="51DC88AC" w:rsidR="008C75DD" w:rsidRPr="00942F6E" w:rsidRDefault="00DD1508" w:rsidP="008C0E5A">
      <w:pPr>
        <w:spacing w:line="360" w:lineRule="auto"/>
        <w:rPr>
          <w:ins w:id="0" w:author="Daniel Garry" w:date="2020-02-25T12:19:00Z"/>
          <w:rFonts w:ascii="Arial" w:hAnsi="Arial" w:cs="Arial"/>
          <w:lang w:eastAsia="zh-CN"/>
          <w:rPrChange w:id="1" w:author="Wuming Gong" w:date="2020-02-28T12:46:00Z">
            <w:rPr>
              <w:ins w:id="2" w:author="Daniel Garry" w:date="2020-02-25T12:19:00Z"/>
              <w:rFonts w:ascii="Arial" w:hAnsi="Arial" w:cs="Arial"/>
              <w:b/>
              <w:lang w:eastAsia="zh-CN"/>
            </w:rPr>
          </w:rPrChange>
        </w:rPr>
      </w:pPr>
      <w:ins w:id="3" w:author="Daniel Garry" w:date="2020-02-25T12:09:00Z">
        <w:r w:rsidRPr="00942F6E">
          <w:rPr>
            <w:rFonts w:ascii="Arial" w:hAnsi="Arial" w:cs="Arial"/>
            <w:lang w:eastAsia="zh-CN"/>
            <w:rPrChange w:id="4" w:author="Wuming Gong" w:date="2020-02-28T12:46:00Z">
              <w:rPr>
                <w:rFonts w:ascii="Arial" w:hAnsi="Arial" w:cs="Arial"/>
                <w:b/>
                <w:sz w:val="28"/>
                <w:lang w:eastAsia="zh-CN"/>
              </w:rPr>
            </w:rPrChange>
          </w:rPr>
          <w:t xml:space="preserve">Ischemic heart and vascular diseases are </w:t>
        </w:r>
      </w:ins>
      <w:ins w:id="5" w:author="Daniel Garry" w:date="2020-02-25T12:19:00Z">
        <w:r w:rsidR="008C75DD" w:rsidRPr="00942F6E">
          <w:rPr>
            <w:rFonts w:ascii="Arial" w:hAnsi="Arial" w:cs="Arial"/>
            <w:lang w:eastAsia="zh-CN"/>
            <w:rPrChange w:id="6" w:author="Wuming Gong" w:date="2020-02-28T12:46:00Z">
              <w:rPr>
                <w:rFonts w:ascii="Arial" w:hAnsi="Arial" w:cs="Arial"/>
                <w:b/>
                <w:lang w:eastAsia="zh-CN"/>
              </w:rPr>
            </w:rPrChange>
          </w:rPr>
          <w:t xml:space="preserve">common and </w:t>
        </w:r>
      </w:ins>
      <w:ins w:id="7" w:author="Daniel Garry" w:date="2020-02-25T12:09:00Z">
        <w:r w:rsidRPr="00942F6E">
          <w:rPr>
            <w:rFonts w:ascii="Arial" w:hAnsi="Arial" w:cs="Arial"/>
            <w:lang w:eastAsia="zh-CN"/>
            <w:rPrChange w:id="8" w:author="Wuming Gong" w:date="2020-02-28T12:46:00Z">
              <w:rPr>
                <w:rFonts w:ascii="Arial" w:hAnsi="Arial" w:cs="Arial"/>
                <w:b/>
                <w:sz w:val="28"/>
                <w:lang w:eastAsia="zh-CN"/>
              </w:rPr>
            </w:rPrChange>
          </w:rPr>
          <w:t xml:space="preserve">deadly and result in considerable morbidity and mortality.  </w:t>
        </w:r>
      </w:ins>
      <w:ins w:id="9" w:author="Daniel Garry" w:date="2020-02-25T12:12:00Z">
        <w:r w:rsidRPr="00942F6E">
          <w:rPr>
            <w:rFonts w:ascii="Arial" w:hAnsi="Arial" w:cs="Arial"/>
            <w:lang w:eastAsia="zh-CN"/>
            <w:rPrChange w:id="10" w:author="Wuming Gong" w:date="2020-02-28T12:46:00Z">
              <w:rPr>
                <w:rFonts w:ascii="Arial" w:hAnsi="Arial" w:cs="Arial"/>
                <w:b/>
                <w:sz w:val="28"/>
                <w:lang w:eastAsia="zh-CN"/>
              </w:rPr>
            </w:rPrChange>
          </w:rPr>
          <w:t>Progression of these diseases results in myocardial infarction</w:t>
        </w:r>
      </w:ins>
      <w:ins w:id="11" w:author="Daniel Garry" w:date="2020-02-25T12:13:00Z">
        <w:r w:rsidRPr="00942F6E">
          <w:rPr>
            <w:rFonts w:ascii="Arial" w:hAnsi="Arial" w:cs="Arial"/>
            <w:lang w:eastAsia="zh-CN"/>
            <w:rPrChange w:id="12" w:author="Wuming Gong" w:date="2020-02-28T12:46:00Z">
              <w:rPr>
                <w:rFonts w:ascii="Arial" w:hAnsi="Arial" w:cs="Arial"/>
                <w:b/>
                <w:sz w:val="28"/>
                <w:lang w:eastAsia="zh-CN"/>
              </w:rPr>
            </w:rPrChange>
          </w:rPr>
          <w:t xml:space="preserve"> requiring vascular bypass grafting or limb amputation and these therapeutic interventions have significant limitations.  </w:t>
        </w:r>
      </w:ins>
      <w:ins w:id="13" w:author="Daniel Garry" w:date="2020-02-25T12:14:00Z">
        <w:r w:rsidRPr="00942F6E">
          <w:rPr>
            <w:rFonts w:ascii="Arial" w:hAnsi="Arial" w:cs="Arial"/>
            <w:lang w:eastAsia="zh-CN"/>
            <w:rPrChange w:id="14" w:author="Wuming Gong" w:date="2020-02-28T12:46:00Z">
              <w:rPr>
                <w:rFonts w:ascii="Arial" w:hAnsi="Arial" w:cs="Arial"/>
                <w:b/>
                <w:sz w:val="28"/>
                <w:lang w:eastAsia="zh-CN"/>
              </w:rPr>
            </w:rPrChange>
          </w:rPr>
          <w:t>Therefore</w:t>
        </w:r>
      </w:ins>
      <w:ins w:id="15" w:author="Daniel Garry" w:date="2020-02-25T12:19:00Z">
        <w:r w:rsidR="008C75DD" w:rsidRPr="00942F6E">
          <w:rPr>
            <w:rFonts w:ascii="Arial" w:hAnsi="Arial" w:cs="Arial"/>
            <w:lang w:eastAsia="zh-CN"/>
            <w:rPrChange w:id="16" w:author="Wuming Gong" w:date="2020-02-28T12:46:00Z">
              <w:rPr>
                <w:rFonts w:ascii="Arial" w:hAnsi="Arial" w:cs="Arial"/>
                <w:b/>
                <w:lang w:eastAsia="zh-CN"/>
              </w:rPr>
            </w:rPrChange>
          </w:rPr>
          <w:t>,</w:t>
        </w:r>
      </w:ins>
      <w:ins w:id="17" w:author="Daniel Garry" w:date="2020-02-25T12:14:00Z">
        <w:r w:rsidRPr="00942F6E">
          <w:rPr>
            <w:rFonts w:ascii="Arial" w:hAnsi="Arial" w:cs="Arial"/>
            <w:lang w:eastAsia="zh-CN"/>
            <w:rPrChange w:id="18" w:author="Wuming Gong" w:date="2020-02-28T12:46:00Z">
              <w:rPr>
                <w:rFonts w:ascii="Arial" w:hAnsi="Arial" w:cs="Arial"/>
                <w:b/>
                <w:sz w:val="28"/>
                <w:lang w:eastAsia="zh-CN"/>
              </w:rPr>
            </w:rPrChange>
          </w:rPr>
          <w:t xml:space="preserve"> new therapies are warranted. </w:t>
        </w:r>
      </w:ins>
      <w:ins w:id="19" w:author="Daniel Garry" w:date="2020-02-25T12:17:00Z">
        <w:r w:rsidRPr="00942F6E">
          <w:rPr>
            <w:rFonts w:ascii="Arial" w:hAnsi="Arial" w:cs="Arial"/>
            <w:lang w:eastAsia="zh-CN"/>
            <w:rPrChange w:id="20" w:author="Wuming Gong" w:date="2020-02-28T12:46:00Z">
              <w:rPr>
                <w:rFonts w:ascii="Arial" w:hAnsi="Arial" w:cs="Arial"/>
                <w:b/>
                <w:sz w:val="28"/>
                <w:lang w:eastAsia="zh-CN"/>
              </w:rPr>
            </w:rPrChange>
          </w:rPr>
          <w:t xml:space="preserve"> One strategy</w:t>
        </w:r>
        <w:r w:rsidR="008C75DD" w:rsidRPr="00942F6E">
          <w:rPr>
            <w:rFonts w:ascii="Arial" w:hAnsi="Arial" w:cs="Arial"/>
            <w:lang w:eastAsia="zh-CN"/>
            <w:rPrChange w:id="21" w:author="Wuming Gong" w:date="2020-02-28T12:46:00Z">
              <w:rPr>
                <w:rFonts w:ascii="Arial" w:hAnsi="Arial" w:cs="Arial"/>
                <w:b/>
                <w:sz w:val="28"/>
                <w:lang w:eastAsia="zh-CN"/>
              </w:rPr>
            </w:rPrChange>
          </w:rPr>
          <w:t xml:space="preserve"> is to enhance or facilitate vascular development and requires the definition of the earliest mechanisms that govern endothelial and vascular fate determination. </w:t>
        </w:r>
      </w:ins>
    </w:p>
    <w:p w14:paraId="4BE234C5" w14:textId="715EB998" w:rsidR="00F14F11" w:rsidRPr="008C75DD" w:rsidRDefault="008C75DD" w:rsidP="008C0E5A">
      <w:pPr>
        <w:spacing w:line="360" w:lineRule="auto"/>
        <w:rPr>
          <w:rFonts w:ascii="Arial" w:hAnsi="Arial" w:cs="Arial"/>
          <w:b/>
          <w:lang w:eastAsia="zh-CN"/>
          <w:rPrChange w:id="22" w:author="Daniel Garry" w:date="2020-02-25T12:19:00Z">
            <w:rPr>
              <w:rFonts w:ascii="Arial" w:hAnsi="Arial" w:cs="Arial"/>
              <w:b/>
              <w:sz w:val="28"/>
              <w:lang w:eastAsia="zh-CN"/>
            </w:rPr>
          </w:rPrChange>
        </w:rPr>
      </w:pPr>
      <w:ins w:id="23" w:author="Daniel Garry" w:date="2020-02-25T12:17:00Z">
        <w:r w:rsidRPr="008C75DD">
          <w:rPr>
            <w:rFonts w:ascii="Arial" w:hAnsi="Arial" w:cs="Arial"/>
            <w:b/>
            <w:lang w:eastAsia="zh-CN"/>
            <w:rPrChange w:id="24" w:author="Daniel Garry" w:date="2020-02-25T12:19:00Z">
              <w:rPr>
                <w:rFonts w:ascii="Arial" w:hAnsi="Arial" w:cs="Arial"/>
                <w:b/>
                <w:sz w:val="28"/>
                <w:lang w:eastAsia="zh-CN"/>
              </w:rPr>
            </w:rPrChange>
          </w:rPr>
          <w:t xml:space="preserve"> </w:t>
        </w:r>
      </w:ins>
      <w:ins w:id="25" w:author="Daniel Garry" w:date="2020-02-25T12:14:00Z">
        <w:r w:rsidR="00DD1508" w:rsidRPr="008C75DD">
          <w:rPr>
            <w:rFonts w:ascii="Arial" w:hAnsi="Arial" w:cs="Arial"/>
            <w:b/>
            <w:lang w:eastAsia="zh-CN"/>
            <w:rPrChange w:id="26" w:author="Daniel Garry" w:date="2020-02-25T12:19:00Z">
              <w:rPr>
                <w:rFonts w:ascii="Arial" w:hAnsi="Arial" w:cs="Arial"/>
                <w:b/>
                <w:sz w:val="28"/>
                <w:lang w:eastAsia="zh-CN"/>
              </w:rPr>
            </w:rPrChange>
          </w:rPr>
          <w:t xml:space="preserve"> </w:t>
        </w:r>
      </w:ins>
    </w:p>
    <w:p w14:paraId="24509D66" w14:textId="79143C4A" w:rsidR="002B22EE" w:rsidRDefault="00E501CB" w:rsidP="008C0E5A">
      <w:pPr>
        <w:spacing w:line="360" w:lineRule="auto"/>
        <w:rPr>
          <w:rFonts w:ascii="Arial" w:hAnsi="Arial" w:cs="Arial"/>
          <w:lang w:eastAsia="zh-CN"/>
        </w:rPr>
      </w:pPr>
      <w:r>
        <w:rPr>
          <w:rFonts w:ascii="Arial" w:hAnsi="Arial" w:cs="Arial"/>
          <w:lang w:eastAsia="zh-CN"/>
        </w:rPr>
        <w:t xml:space="preserve">During development, pioneer transcription factors have the </w:t>
      </w:r>
      <w:r w:rsidR="006F545B">
        <w:rPr>
          <w:rFonts w:ascii="Arial" w:hAnsi="Arial" w:cs="Arial"/>
          <w:lang w:eastAsia="zh-CN"/>
        </w:rPr>
        <w:t xml:space="preserve">essential and </w:t>
      </w:r>
      <w:r>
        <w:rPr>
          <w:rFonts w:ascii="Arial" w:hAnsi="Arial" w:cs="Arial"/>
          <w:lang w:eastAsia="zh-CN"/>
        </w:rPr>
        <w:t>unique role of open</w:t>
      </w:r>
      <w:r w:rsidR="006F545B">
        <w:rPr>
          <w:rFonts w:ascii="Arial" w:hAnsi="Arial" w:cs="Arial"/>
          <w:lang w:eastAsia="zh-CN"/>
        </w:rPr>
        <w:t>ing</w:t>
      </w:r>
      <w:r>
        <w:rPr>
          <w:rFonts w:ascii="Arial" w:hAnsi="Arial" w:cs="Arial"/>
          <w:lang w:eastAsia="zh-CN"/>
        </w:rPr>
        <w:t xml:space="preserve"> new regulatory chromatin landscapes</w:t>
      </w:r>
      <w:r w:rsidR="006F545B">
        <w:rPr>
          <w:rFonts w:ascii="Arial" w:hAnsi="Arial" w:cs="Arial"/>
          <w:lang w:eastAsia="zh-CN"/>
        </w:rPr>
        <w:t xml:space="preserve"> on genomic DNA</w:t>
      </w:r>
      <w:r>
        <w:rPr>
          <w:rFonts w:ascii="Arial" w:hAnsi="Arial" w:cs="Arial"/>
          <w:lang w:eastAsia="zh-CN"/>
        </w:rPr>
        <w:t xml:space="preserve">.  Compared with the non-pioneer transcription factors, the pioneer factors can recognize their target DNA sequences in closed heterochromatin and trigger </w:t>
      </w:r>
      <w:r w:rsidR="006F545B">
        <w:rPr>
          <w:rFonts w:ascii="Arial" w:hAnsi="Arial" w:cs="Arial"/>
          <w:lang w:eastAsia="zh-CN"/>
        </w:rPr>
        <w:t xml:space="preserve">the </w:t>
      </w:r>
      <w:r>
        <w:rPr>
          <w:rFonts w:ascii="Arial" w:hAnsi="Arial" w:cs="Arial"/>
          <w:lang w:eastAsia="zh-CN"/>
        </w:rPr>
        <w:t xml:space="preserve">remodeling of </w:t>
      </w:r>
      <w:r w:rsidR="006F545B">
        <w:rPr>
          <w:rFonts w:ascii="Arial" w:hAnsi="Arial" w:cs="Arial"/>
          <w:lang w:eastAsia="zh-CN"/>
        </w:rPr>
        <w:t xml:space="preserve">the </w:t>
      </w:r>
      <w:r>
        <w:rPr>
          <w:rFonts w:ascii="Arial" w:hAnsi="Arial" w:cs="Arial"/>
          <w:lang w:eastAsia="zh-CN"/>
        </w:rPr>
        <w:t>adjacent chromatin landscape to provide accessibility to non-pioneer transcription factors</w:t>
      </w:r>
      <w:sdt>
        <w:sdtPr>
          <w:rPr>
            <w:rFonts w:ascii="Arial" w:hAnsi="Arial" w:cs="Arial"/>
            <w:color w:val="000000"/>
            <w:lang w:eastAsia="zh-CN"/>
          </w:rPr>
          <w:tag w:val="citation"/>
          <w:id w:val="-435060838"/>
          <w:placeholder>
            <w:docPart w:val="DefaultPlaceholder_-1854013440"/>
          </w:placeholder>
        </w:sdtPr>
        <w:sdtEndPr/>
        <w:sdtContent>
          <w:r w:rsidR="001C53D9" w:rsidRPr="001C53D9">
            <w:rPr>
              <w:rFonts w:ascii="Arial" w:eastAsia="Times New Roman" w:hAnsi="Arial" w:cs="Arial"/>
              <w:color w:val="000000"/>
              <w:vertAlign w:val="superscript"/>
            </w:rPr>
            <w:t>1</w:t>
          </w:r>
        </w:sdtContent>
      </w:sdt>
      <w:r>
        <w:rPr>
          <w:rFonts w:ascii="Arial" w:hAnsi="Arial" w:cs="Arial"/>
          <w:lang w:eastAsia="zh-CN"/>
        </w:rPr>
        <w:t xml:space="preserve">.  </w:t>
      </w:r>
      <w:r w:rsidR="00781562">
        <w:rPr>
          <w:rFonts w:ascii="Arial" w:hAnsi="Arial" w:cs="Arial"/>
        </w:rPr>
        <w:t>Through the relaxation of</w:t>
      </w:r>
      <w:r w:rsidR="00A42B5F">
        <w:rPr>
          <w:rFonts w:ascii="Arial" w:hAnsi="Arial" w:cs="Arial"/>
        </w:rPr>
        <w:t xml:space="preserve"> the chromatin state, these pioneer </w:t>
      </w:r>
      <w:r w:rsidR="00781562">
        <w:rPr>
          <w:rFonts w:ascii="Arial" w:hAnsi="Arial" w:cs="Arial"/>
        </w:rPr>
        <w:t xml:space="preserve">factors </w:t>
      </w:r>
      <w:r w:rsidR="00A42B5F">
        <w:rPr>
          <w:rFonts w:ascii="Arial" w:hAnsi="Arial" w:cs="Arial"/>
        </w:rPr>
        <w:t>enable other transcription factors to sequentially access their binding motifs through histone modifications and collectively activat</w:t>
      </w:r>
      <w:r w:rsidR="00781562">
        <w:rPr>
          <w:rFonts w:ascii="Arial" w:hAnsi="Arial" w:cs="Arial"/>
        </w:rPr>
        <w:t>e</w:t>
      </w:r>
      <w:r w:rsidR="00A42B5F">
        <w:rPr>
          <w:rFonts w:ascii="Arial" w:hAnsi="Arial" w:cs="Arial"/>
        </w:rPr>
        <w:t xml:space="preserve"> gene expression resulting in reprogramming the cell fate. </w:t>
      </w:r>
      <w:r w:rsidR="00781562">
        <w:rPr>
          <w:rFonts w:ascii="Arial" w:hAnsi="Arial" w:cs="Arial"/>
          <w:lang w:eastAsia="zh-CN"/>
        </w:rPr>
        <w:t>A limited number of</w:t>
      </w:r>
      <w:r w:rsidR="00D63DDC">
        <w:rPr>
          <w:rFonts w:ascii="Arial" w:hAnsi="Arial" w:cs="Arial"/>
          <w:lang w:eastAsia="zh-CN"/>
        </w:rPr>
        <w:t xml:space="preserve"> pioneer factors have </w:t>
      </w:r>
      <w:r w:rsidR="00781562">
        <w:rPr>
          <w:rFonts w:ascii="Arial" w:hAnsi="Arial" w:cs="Arial"/>
          <w:lang w:eastAsia="zh-CN"/>
        </w:rPr>
        <w:t xml:space="preserve">been defined and all of these factors have been shown to have </w:t>
      </w:r>
      <w:r w:rsidR="00D63DDC">
        <w:rPr>
          <w:rFonts w:ascii="Arial" w:hAnsi="Arial" w:cs="Arial"/>
          <w:lang w:eastAsia="zh-CN"/>
        </w:rPr>
        <w:t xml:space="preserve">important roles in various biological processes.  </w:t>
      </w:r>
      <w:r w:rsidR="002B22EE">
        <w:rPr>
          <w:rFonts w:ascii="Arial" w:hAnsi="Arial" w:cs="Arial"/>
          <w:lang w:eastAsia="zh-CN"/>
        </w:rPr>
        <w:t>Examples of pioneer factors include pluripotent factors OSK (Oct4, Sox2, and Klf4) for iPSC reprogramming, FoxA for hepatocyte reprogramming</w:t>
      </w:r>
      <w:sdt>
        <w:sdtPr>
          <w:rPr>
            <w:rFonts w:ascii="Arial" w:hAnsi="Arial" w:cs="Arial"/>
            <w:color w:val="000000"/>
            <w:lang w:eastAsia="zh-CN"/>
          </w:rPr>
          <w:tag w:val="citation"/>
          <w:id w:val="-681359502"/>
          <w:placeholder>
            <w:docPart w:val="7A3B6F5B8C79CC4D8E78CF3DA58C73EA"/>
          </w:placeholder>
        </w:sdtPr>
        <w:sdtEndPr/>
        <w:sdtContent>
          <w:r w:rsidR="001C53D9" w:rsidRPr="001C53D9">
            <w:rPr>
              <w:rFonts w:ascii="Arial" w:eastAsia="Times New Roman" w:hAnsi="Arial" w:cs="Arial"/>
              <w:color w:val="000000"/>
              <w:vertAlign w:val="superscript"/>
            </w:rPr>
            <w:t>2</w:t>
          </w:r>
        </w:sdtContent>
      </w:sdt>
      <w:r w:rsidR="002B22EE">
        <w:rPr>
          <w:rFonts w:ascii="Arial" w:hAnsi="Arial" w:cs="Arial"/>
          <w:lang w:eastAsia="zh-CN"/>
        </w:rPr>
        <w:t>,</w:t>
      </w:r>
      <w:r w:rsidR="002B22EE" w:rsidRPr="002B22EE">
        <w:rPr>
          <w:rFonts w:ascii="Arial" w:hAnsi="Arial" w:cs="Arial"/>
          <w:lang w:eastAsia="zh-CN"/>
        </w:rPr>
        <w:t xml:space="preserve"> </w:t>
      </w:r>
      <w:r w:rsidR="002B22EE">
        <w:rPr>
          <w:rFonts w:ascii="Arial" w:hAnsi="Arial" w:cs="Arial"/>
          <w:lang w:eastAsia="zh-CN"/>
        </w:rPr>
        <w:t>GATA3 for mesenchymal to epithelial transition (MET)</w:t>
      </w:r>
      <w:sdt>
        <w:sdtPr>
          <w:rPr>
            <w:rFonts w:ascii="Arial" w:hAnsi="Arial" w:cs="Arial"/>
            <w:color w:val="000000"/>
            <w:lang w:eastAsia="zh-CN"/>
          </w:rPr>
          <w:tag w:val="citation"/>
          <w:id w:val="-1952465152"/>
          <w:placeholder>
            <w:docPart w:val="DefaultPlaceholder_-1854013440"/>
          </w:placeholder>
        </w:sdtPr>
        <w:sdtEndPr/>
        <w:sdtContent>
          <w:r w:rsidR="001C53D9" w:rsidRPr="001C53D9">
            <w:rPr>
              <w:rFonts w:ascii="Arial" w:eastAsia="Times New Roman" w:hAnsi="Arial" w:cs="Arial"/>
              <w:color w:val="000000"/>
              <w:vertAlign w:val="superscript"/>
            </w:rPr>
            <w:t>3</w:t>
          </w:r>
        </w:sdtContent>
      </w:sdt>
      <w:r w:rsidR="002B22EE">
        <w:rPr>
          <w:rFonts w:ascii="Arial" w:hAnsi="Arial" w:cs="Arial"/>
          <w:lang w:eastAsia="zh-CN"/>
        </w:rPr>
        <w:t>, PU.1 and C/</w:t>
      </w:r>
      <w:proofErr w:type="spellStart"/>
      <w:r w:rsidR="002B22EE">
        <w:rPr>
          <w:rFonts w:ascii="Arial" w:hAnsi="Arial" w:cs="Arial"/>
          <w:lang w:eastAsia="zh-CN"/>
        </w:rPr>
        <w:t>EBPa</w:t>
      </w:r>
      <w:proofErr w:type="spellEnd"/>
      <w:r w:rsidR="002B22EE">
        <w:rPr>
          <w:rFonts w:ascii="Arial" w:hAnsi="Arial" w:cs="Arial"/>
          <w:lang w:eastAsia="zh-CN"/>
        </w:rPr>
        <w:t xml:space="preserve"> for macrophage differentiation</w:t>
      </w:r>
      <w:sdt>
        <w:sdtPr>
          <w:rPr>
            <w:rFonts w:ascii="Arial" w:hAnsi="Arial" w:cs="Arial"/>
            <w:color w:val="000000"/>
            <w:lang w:eastAsia="zh-CN"/>
          </w:rPr>
          <w:tag w:val="citation"/>
          <w:id w:val="-112215958"/>
          <w:placeholder>
            <w:docPart w:val="DefaultPlaceholder_-1854013440"/>
          </w:placeholder>
        </w:sdtPr>
        <w:sdtEndPr/>
        <w:sdtContent>
          <w:r w:rsidR="001C53D9" w:rsidRPr="001C53D9">
            <w:rPr>
              <w:rFonts w:ascii="Arial" w:eastAsia="Times New Roman" w:hAnsi="Arial" w:cs="Arial"/>
              <w:color w:val="000000"/>
              <w:vertAlign w:val="superscript"/>
            </w:rPr>
            <w:t>4</w:t>
          </w:r>
        </w:sdtContent>
      </w:sdt>
      <w:r w:rsidR="002B22EE">
        <w:rPr>
          <w:rFonts w:ascii="Arial" w:hAnsi="Arial" w:cs="Arial"/>
          <w:lang w:eastAsia="zh-CN"/>
        </w:rPr>
        <w:t>, Pax7 for pituitary developmen</w:t>
      </w:r>
      <w:r w:rsidR="00743C38">
        <w:rPr>
          <w:rFonts w:ascii="Arial" w:hAnsi="Arial" w:cs="Arial"/>
          <w:lang w:eastAsia="zh-CN"/>
        </w:rPr>
        <w:t>t</w:t>
      </w:r>
      <w:sdt>
        <w:sdtPr>
          <w:rPr>
            <w:rFonts w:ascii="Arial" w:hAnsi="Arial" w:cs="Arial"/>
            <w:color w:val="000000"/>
            <w:lang w:eastAsia="zh-CN"/>
          </w:rPr>
          <w:tag w:val="citation"/>
          <w:id w:val="-1498962426"/>
          <w:placeholder>
            <w:docPart w:val="DefaultPlaceholder_-1854013440"/>
          </w:placeholder>
        </w:sdtPr>
        <w:sdtEndPr/>
        <w:sdtContent>
          <w:r w:rsidR="001C53D9" w:rsidRPr="001C53D9">
            <w:rPr>
              <w:rFonts w:ascii="Arial" w:eastAsia="Times New Roman" w:hAnsi="Arial" w:cs="Arial"/>
              <w:color w:val="000000"/>
              <w:vertAlign w:val="superscript"/>
            </w:rPr>
            <w:t>5</w:t>
          </w:r>
        </w:sdtContent>
      </w:sdt>
      <w:r w:rsidR="002B22EE">
        <w:rPr>
          <w:rFonts w:ascii="Arial" w:hAnsi="Arial" w:cs="Arial"/>
          <w:lang w:eastAsia="zh-CN"/>
        </w:rPr>
        <w:t>, Ebf1 for B cell lineage specification</w:t>
      </w:r>
      <w:sdt>
        <w:sdtPr>
          <w:rPr>
            <w:rFonts w:ascii="Arial" w:hAnsi="Arial" w:cs="Arial"/>
            <w:color w:val="000000"/>
            <w:lang w:eastAsia="zh-CN"/>
          </w:rPr>
          <w:tag w:val="citation"/>
          <w:id w:val="-2135165900"/>
          <w:placeholder>
            <w:docPart w:val="5208B771F5486E4998E650940A4DEF9F"/>
          </w:placeholder>
        </w:sdtPr>
        <w:sdtEndPr/>
        <w:sdtContent>
          <w:r w:rsidR="001C53D9" w:rsidRPr="001C53D9">
            <w:rPr>
              <w:rFonts w:ascii="Arial" w:eastAsia="Times New Roman" w:hAnsi="Arial" w:cs="Arial"/>
              <w:color w:val="000000"/>
              <w:vertAlign w:val="superscript"/>
            </w:rPr>
            <w:t>6</w:t>
          </w:r>
        </w:sdtContent>
      </w:sdt>
      <w:r w:rsidR="002B22EE">
        <w:rPr>
          <w:rFonts w:ascii="Arial" w:hAnsi="Arial" w:cs="Arial"/>
          <w:lang w:eastAsia="zh-CN"/>
        </w:rPr>
        <w:t xml:space="preserve"> and Ascl1 for neurogenesis</w:t>
      </w:r>
      <w:sdt>
        <w:sdtPr>
          <w:rPr>
            <w:rFonts w:ascii="Arial" w:hAnsi="Arial" w:cs="Arial"/>
            <w:color w:val="000000"/>
            <w:lang w:eastAsia="zh-CN"/>
          </w:rPr>
          <w:tag w:val="citation"/>
          <w:id w:val="-1384475684"/>
          <w:placeholder>
            <w:docPart w:val="06D78AF0363A1B4190ED8E443F0BC4CF"/>
          </w:placeholder>
        </w:sdtPr>
        <w:sdtEndPr/>
        <w:sdtContent>
          <w:r w:rsidR="001C53D9" w:rsidRPr="001C53D9">
            <w:rPr>
              <w:rFonts w:ascii="Arial" w:eastAsia="Times New Roman" w:hAnsi="Arial" w:cs="Arial"/>
              <w:color w:val="000000"/>
              <w:vertAlign w:val="superscript"/>
            </w:rPr>
            <w:t>7</w:t>
          </w:r>
        </w:sdtContent>
      </w:sdt>
      <w:r w:rsidR="002B22EE">
        <w:rPr>
          <w:rFonts w:ascii="Arial" w:hAnsi="Arial" w:cs="Arial"/>
          <w:lang w:eastAsia="zh-CN"/>
        </w:rPr>
        <w:t xml:space="preserve">.  </w:t>
      </w:r>
    </w:p>
    <w:p w14:paraId="2A916250" w14:textId="3FD678F4" w:rsidR="005448AC" w:rsidRDefault="005448AC" w:rsidP="008C0E5A">
      <w:pPr>
        <w:spacing w:line="360" w:lineRule="auto"/>
        <w:rPr>
          <w:rFonts w:ascii="Arial" w:hAnsi="Arial" w:cs="Arial"/>
          <w:lang w:eastAsia="zh-CN"/>
        </w:rPr>
      </w:pPr>
    </w:p>
    <w:p w14:paraId="21EAF8BE" w14:textId="75C86CC9" w:rsidR="005448AC" w:rsidRPr="005448AC" w:rsidRDefault="005448AC" w:rsidP="008C0E5A">
      <w:pPr>
        <w:spacing w:line="360" w:lineRule="auto"/>
        <w:rPr>
          <w:rFonts w:ascii="Arial" w:hAnsi="Arial" w:cs="Arial"/>
          <w:lang w:eastAsia="zh-CN"/>
        </w:rPr>
      </w:pPr>
      <w:r>
        <w:rPr>
          <w:rFonts w:ascii="Arial" w:hAnsi="Arial" w:cs="Arial"/>
        </w:rPr>
        <w:t>S</w:t>
      </w:r>
      <w:r w:rsidRPr="0053444D">
        <w:rPr>
          <w:rFonts w:ascii="Arial" w:hAnsi="Arial" w:cs="Arial"/>
        </w:rPr>
        <w:t>tudies from our laboratory and others have identified E</w:t>
      </w:r>
      <w:r>
        <w:rPr>
          <w:rFonts w:ascii="Arial" w:hAnsi="Arial" w:cs="Arial"/>
        </w:rPr>
        <w:t>TV</w:t>
      </w:r>
      <w:r w:rsidRPr="0053444D">
        <w:rPr>
          <w:rFonts w:ascii="Arial" w:hAnsi="Arial" w:cs="Arial"/>
        </w:rPr>
        <w:t>2 as an essential transcription factor for the development of cardiac, endothelial and hematopoietic lineages</w:t>
      </w:r>
      <w:r>
        <w:rPr>
          <w:rFonts w:ascii="Arial" w:hAnsi="Arial" w:cs="Arial"/>
        </w:rPr>
        <w:t xml:space="preserve">.  </w:t>
      </w:r>
      <w:r w:rsidRPr="0053444D">
        <w:rPr>
          <w:rFonts w:ascii="Arial" w:hAnsi="Arial" w:cs="Arial"/>
        </w:rPr>
        <w:t xml:space="preserve">Our laboratory has previously shown, using the 3.9kb </w:t>
      </w:r>
      <w:r w:rsidRPr="0053444D">
        <w:rPr>
          <w:rFonts w:ascii="Arial" w:hAnsi="Arial" w:cs="Arial"/>
          <w:i/>
        </w:rPr>
        <w:t>Etv2-Cre</w:t>
      </w:r>
      <w:r w:rsidRPr="0053444D">
        <w:rPr>
          <w:rFonts w:ascii="Arial" w:hAnsi="Arial" w:cs="Arial"/>
        </w:rPr>
        <w:t xml:space="preserve"> and </w:t>
      </w:r>
      <w:r w:rsidRPr="0053444D">
        <w:rPr>
          <w:rFonts w:ascii="Arial" w:hAnsi="Arial" w:cs="Arial"/>
          <w:i/>
        </w:rPr>
        <w:t>Rosa-EYFP</w:t>
      </w:r>
      <w:r w:rsidRPr="0053444D">
        <w:rPr>
          <w:rFonts w:ascii="Arial" w:hAnsi="Arial" w:cs="Arial"/>
        </w:rPr>
        <w:t xml:space="preserve"> </w:t>
      </w:r>
      <w:r>
        <w:rPr>
          <w:rFonts w:ascii="Arial" w:hAnsi="Arial" w:cs="Arial"/>
        </w:rPr>
        <w:t xml:space="preserve">reporter </w:t>
      </w:r>
      <w:r w:rsidRPr="0053444D">
        <w:rPr>
          <w:rFonts w:ascii="Arial" w:hAnsi="Arial" w:cs="Arial"/>
        </w:rPr>
        <w:t>alleles</w:t>
      </w:r>
      <w:r>
        <w:rPr>
          <w:rFonts w:ascii="Arial" w:hAnsi="Arial" w:cs="Arial"/>
        </w:rPr>
        <w:t>,</w:t>
      </w:r>
      <w:r w:rsidRPr="0053444D">
        <w:rPr>
          <w:rFonts w:ascii="Arial" w:hAnsi="Arial" w:cs="Arial"/>
        </w:rPr>
        <w:t xml:space="preserve"> that </w:t>
      </w:r>
      <w:r w:rsidRPr="002C3CC5">
        <w:rPr>
          <w:rFonts w:ascii="Arial" w:hAnsi="Arial" w:cs="Arial"/>
          <w:i/>
        </w:rPr>
        <w:t>Etv2</w:t>
      </w:r>
      <w:r w:rsidRPr="0053444D">
        <w:rPr>
          <w:rFonts w:ascii="Arial" w:hAnsi="Arial" w:cs="Arial"/>
        </w:rPr>
        <w:t>-EYFP progenitors daughter endocardial/endothelial and hematopoietic lineages</w:t>
      </w:r>
      <w:r>
        <w:rPr>
          <w:rFonts w:ascii="Arial" w:hAnsi="Arial" w:cs="Arial"/>
        </w:rPr>
        <w:t xml:space="preserve"> in the WT background</w:t>
      </w:r>
      <w:r w:rsidRPr="0053444D">
        <w:rPr>
          <w:rFonts w:ascii="Arial" w:hAnsi="Arial" w:cs="Arial"/>
        </w:rPr>
        <w:t xml:space="preserve">.  </w:t>
      </w:r>
      <w:r w:rsidRPr="0053444D">
        <w:rPr>
          <w:rFonts w:ascii="Arial" w:hAnsi="Arial" w:cs="Arial"/>
        </w:rPr>
        <w:lastRenderedPageBreak/>
        <w:t xml:space="preserve">Furthermore, when crossed into the </w:t>
      </w:r>
      <w:r w:rsidRPr="0053444D">
        <w:rPr>
          <w:rFonts w:ascii="Arial" w:hAnsi="Arial" w:cs="Arial"/>
          <w:i/>
        </w:rPr>
        <w:t>Etv2</w:t>
      </w:r>
      <w:r w:rsidRPr="0053444D">
        <w:rPr>
          <w:rFonts w:ascii="Arial" w:hAnsi="Arial" w:cs="Arial"/>
        </w:rPr>
        <w:t xml:space="preserve"> mutant background</w:t>
      </w:r>
      <w:r>
        <w:rPr>
          <w:rFonts w:ascii="Arial" w:hAnsi="Arial" w:cs="Arial"/>
        </w:rPr>
        <w:t>,</w:t>
      </w:r>
      <w:r w:rsidRPr="0053444D">
        <w:rPr>
          <w:rFonts w:ascii="Arial" w:hAnsi="Arial" w:cs="Arial"/>
        </w:rPr>
        <w:t xml:space="preserve"> the </w:t>
      </w:r>
      <w:r w:rsidRPr="002C3CC5">
        <w:rPr>
          <w:rFonts w:ascii="Arial" w:hAnsi="Arial" w:cs="Arial"/>
          <w:i/>
        </w:rPr>
        <w:t>Etv2-</w:t>
      </w:r>
      <w:r w:rsidRPr="0053444D">
        <w:rPr>
          <w:rFonts w:ascii="Arial" w:hAnsi="Arial" w:cs="Arial"/>
        </w:rPr>
        <w:t>EYFP progenitor</w:t>
      </w:r>
      <w:r>
        <w:rPr>
          <w:rFonts w:ascii="Arial" w:hAnsi="Arial" w:cs="Arial"/>
        </w:rPr>
        <w:t xml:space="preserve"> cells</w:t>
      </w:r>
      <w:r w:rsidRPr="0053444D">
        <w:rPr>
          <w:rFonts w:ascii="Arial" w:hAnsi="Arial" w:cs="Arial"/>
        </w:rPr>
        <w:t xml:space="preserve"> daughter</w:t>
      </w:r>
      <w:r>
        <w:rPr>
          <w:rFonts w:ascii="Arial" w:hAnsi="Arial" w:cs="Arial"/>
        </w:rPr>
        <w:t>ed</w:t>
      </w:r>
      <w:r w:rsidRPr="0053444D">
        <w:rPr>
          <w:rFonts w:ascii="Arial" w:hAnsi="Arial" w:cs="Arial"/>
        </w:rPr>
        <w:t xml:space="preserve"> cardiomyocytes in the absence of </w:t>
      </w:r>
      <w:r w:rsidRPr="002C3CC5">
        <w:rPr>
          <w:rFonts w:ascii="Arial" w:hAnsi="Arial" w:cs="Arial"/>
          <w:i/>
        </w:rPr>
        <w:t>Etv2</w:t>
      </w:r>
      <w:r w:rsidRPr="0053444D">
        <w:rPr>
          <w:rFonts w:ascii="Arial" w:hAnsi="Arial" w:cs="Arial"/>
        </w:rPr>
        <w:t xml:space="preserve">.  </w:t>
      </w:r>
      <w:r w:rsidRPr="0053444D">
        <w:rPr>
          <w:rFonts w:ascii="Arial" w:hAnsi="Arial" w:cs="Arial"/>
          <w:i/>
        </w:rPr>
        <w:t>Etv2</w:t>
      </w:r>
      <w:r w:rsidRPr="0053444D">
        <w:rPr>
          <w:rFonts w:ascii="Arial" w:hAnsi="Arial" w:cs="Arial"/>
        </w:rPr>
        <w:t xml:space="preserve"> has been shown to be responsive to BMP, W</w:t>
      </w:r>
      <w:r>
        <w:rPr>
          <w:rFonts w:ascii="Arial" w:hAnsi="Arial" w:cs="Arial"/>
        </w:rPr>
        <w:t>NT</w:t>
      </w:r>
      <w:r w:rsidRPr="0053444D">
        <w:rPr>
          <w:rFonts w:ascii="Arial" w:hAnsi="Arial" w:cs="Arial"/>
        </w:rPr>
        <w:t xml:space="preserve"> and </w:t>
      </w:r>
      <w:commentRangeStart w:id="27"/>
      <w:r w:rsidRPr="0053444D">
        <w:rPr>
          <w:rFonts w:ascii="Arial" w:hAnsi="Arial" w:cs="Arial"/>
        </w:rPr>
        <w:t>N</w:t>
      </w:r>
      <w:r>
        <w:rPr>
          <w:rFonts w:ascii="Arial" w:hAnsi="Arial" w:cs="Arial"/>
        </w:rPr>
        <w:t>OTCH</w:t>
      </w:r>
      <w:r w:rsidRPr="0053444D">
        <w:rPr>
          <w:rFonts w:ascii="Arial" w:hAnsi="Arial" w:cs="Arial"/>
        </w:rPr>
        <w:t xml:space="preserve"> </w:t>
      </w:r>
      <w:commentRangeEnd w:id="27"/>
      <w:r w:rsidR="006F363D">
        <w:rPr>
          <w:rStyle w:val="CommentReference"/>
        </w:rPr>
        <w:commentReference w:id="27"/>
      </w:r>
      <w:r w:rsidRPr="0053444D">
        <w:rPr>
          <w:rFonts w:ascii="Arial" w:hAnsi="Arial" w:cs="Arial"/>
        </w:rPr>
        <w:t>signaling pathways and synergizes with F</w:t>
      </w:r>
      <w:r>
        <w:rPr>
          <w:rFonts w:ascii="Arial" w:hAnsi="Arial" w:cs="Arial"/>
        </w:rPr>
        <w:t>OX</w:t>
      </w:r>
      <w:r w:rsidRPr="0053444D">
        <w:rPr>
          <w:rFonts w:ascii="Arial" w:hAnsi="Arial" w:cs="Arial"/>
        </w:rPr>
        <w:t xml:space="preserve">C2 to regulate the endothelial program by directly targeting </w:t>
      </w:r>
      <w:r w:rsidR="00334F77">
        <w:rPr>
          <w:rFonts w:ascii="Arial" w:hAnsi="Arial" w:cs="Arial"/>
          <w:i/>
        </w:rPr>
        <w:t xml:space="preserve">Lmo2, </w:t>
      </w:r>
      <w:r w:rsidRPr="0053444D">
        <w:rPr>
          <w:rFonts w:ascii="Arial" w:hAnsi="Arial" w:cs="Arial"/>
        </w:rPr>
        <w:t xml:space="preserve"> </w:t>
      </w:r>
      <w:r w:rsidRPr="0053444D">
        <w:rPr>
          <w:rFonts w:ascii="Arial" w:hAnsi="Arial" w:cs="Arial"/>
          <w:i/>
        </w:rPr>
        <w:t>Cdh5</w:t>
      </w:r>
      <w:r w:rsidRPr="0053444D">
        <w:rPr>
          <w:rFonts w:ascii="Arial" w:hAnsi="Arial" w:cs="Arial"/>
        </w:rPr>
        <w:t xml:space="preserve">, </w:t>
      </w:r>
      <w:r w:rsidRPr="0053444D">
        <w:rPr>
          <w:rFonts w:ascii="Arial" w:hAnsi="Arial" w:cs="Arial"/>
          <w:i/>
        </w:rPr>
        <w:t>Tie2</w:t>
      </w:r>
      <w:r w:rsidRPr="0053444D">
        <w:rPr>
          <w:rFonts w:ascii="Arial" w:hAnsi="Arial" w:cs="Arial"/>
        </w:rPr>
        <w:t xml:space="preserve"> and </w:t>
      </w:r>
      <w:r w:rsidRPr="0053444D">
        <w:rPr>
          <w:rFonts w:ascii="Arial" w:hAnsi="Arial" w:cs="Arial"/>
          <w:i/>
        </w:rPr>
        <w:t>Flk</w:t>
      </w:r>
      <w:r>
        <w:rPr>
          <w:rFonts w:ascii="Arial" w:hAnsi="Arial" w:cs="Arial"/>
          <w:i/>
        </w:rPr>
        <w:t xml:space="preserve">1.  </w:t>
      </w:r>
      <w:r>
        <w:rPr>
          <w:rFonts w:ascii="Arial" w:hAnsi="Arial" w:cs="Arial"/>
        </w:rPr>
        <w:t xml:space="preserve">Importantly, the ability of ETV2 to reprogram fibroblasts to </w:t>
      </w:r>
      <w:r w:rsidR="000A5ED1">
        <w:rPr>
          <w:rFonts w:ascii="Arial" w:hAnsi="Arial" w:cs="Arial"/>
        </w:rPr>
        <w:t xml:space="preserve">endothelial </w:t>
      </w:r>
      <w:r>
        <w:rPr>
          <w:rFonts w:ascii="Arial" w:hAnsi="Arial" w:cs="Arial"/>
        </w:rPr>
        <w:t xml:space="preserve">cells points to its master regulatory role </w:t>
      </w:r>
      <w:ins w:id="28" w:author="Daniel Garry" w:date="2020-02-22T14:36:00Z">
        <w:r w:rsidR="009D0AAA">
          <w:rPr>
            <w:rFonts w:ascii="Arial" w:hAnsi="Arial" w:cs="Arial"/>
          </w:rPr>
          <w:t>and supports the notion that E</w:t>
        </w:r>
      </w:ins>
      <w:ins w:id="29" w:author="Daniel Garry" w:date="2020-02-22T14:37:00Z">
        <w:r w:rsidR="009D0AAA">
          <w:rPr>
            <w:rFonts w:ascii="Arial" w:hAnsi="Arial" w:cs="Arial"/>
          </w:rPr>
          <w:t>TV2 functions</w:t>
        </w:r>
      </w:ins>
      <w:ins w:id="30" w:author="Daniel Garry" w:date="2020-02-22T14:36:00Z">
        <w:r w:rsidR="009D0AAA">
          <w:rPr>
            <w:rFonts w:ascii="Arial" w:hAnsi="Arial" w:cs="Arial"/>
          </w:rPr>
          <w:t xml:space="preserve"> </w:t>
        </w:r>
      </w:ins>
      <w:r w:rsidR="000A5ED1">
        <w:rPr>
          <w:rFonts w:ascii="Arial" w:hAnsi="Arial" w:cs="Arial"/>
        </w:rPr>
        <w:t xml:space="preserve">as a pioneer factor in endothelial development.  </w:t>
      </w:r>
    </w:p>
    <w:p w14:paraId="7BF9CED8" w14:textId="565B9131" w:rsidR="002B22EE" w:rsidRDefault="002B22EE" w:rsidP="008C0E5A">
      <w:pPr>
        <w:spacing w:line="360" w:lineRule="auto"/>
        <w:rPr>
          <w:rFonts w:ascii="Arial" w:hAnsi="Arial" w:cs="Arial"/>
          <w:lang w:eastAsia="zh-CN"/>
        </w:rPr>
      </w:pPr>
    </w:p>
    <w:p w14:paraId="484C9D38" w14:textId="11F610AB" w:rsidR="00E501CB" w:rsidRDefault="005E2068" w:rsidP="008C0E5A">
      <w:pPr>
        <w:spacing w:line="360" w:lineRule="auto"/>
        <w:rPr>
          <w:rFonts w:ascii="Arial" w:hAnsi="Arial" w:cs="Arial"/>
          <w:lang w:eastAsia="zh-CN"/>
        </w:rPr>
      </w:pPr>
      <w:r>
        <w:rPr>
          <w:rFonts w:ascii="Arial" w:hAnsi="Arial" w:cs="Arial"/>
          <w:lang w:eastAsia="zh-CN"/>
        </w:rPr>
        <w:t>In th</w:t>
      </w:r>
      <w:r w:rsidR="00781562">
        <w:rPr>
          <w:rFonts w:ascii="Arial" w:hAnsi="Arial" w:cs="Arial"/>
          <w:lang w:eastAsia="zh-CN"/>
        </w:rPr>
        <w:t>e present</w:t>
      </w:r>
      <w:r>
        <w:rPr>
          <w:rFonts w:ascii="Arial" w:hAnsi="Arial" w:cs="Arial"/>
          <w:lang w:eastAsia="zh-CN"/>
        </w:rPr>
        <w:t xml:space="preserve"> study, </w:t>
      </w:r>
      <w:r w:rsidR="00781562">
        <w:rPr>
          <w:rFonts w:ascii="Arial" w:hAnsi="Arial" w:cs="Arial"/>
          <w:lang w:eastAsia="zh-CN"/>
        </w:rPr>
        <w:t xml:space="preserve">we used </w:t>
      </w:r>
      <w:r w:rsidR="00A31163">
        <w:rPr>
          <w:rFonts w:ascii="Arial" w:hAnsi="Arial" w:cs="Arial"/>
          <w:lang w:eastAsia="zh-CN"/>
        </w:rPr>
        <w:t xml:space="preserve">two distinct biological systems: ES/EB differentiation and MEF reprogramming, </w:t>
      </w:r>
      <w:r w:rsidR="00781562">
        <w:rPr>
          <w:rFonts w:ascii="Arial" w:hAnsi="Arial" w:cs="Arial"/>
          <w:lang w:eastAsia="zh-CN"/>
        </w:rPr>
        <w:t xml:space="preserve">to define </w:t>
      </w:r>
      <w:r w:rsidR="00A31163">
        <w:rPr>
          <w:rFonts w:ascii="Arial" w:hAnsi="Arial" w:cs="Arial"/>
          <w:lang w:eastAsia="zh-CN"/>
        </w:rPr>
        <w:t>the role</w:t>
      </w:r>
      <w:ins w:id="31" w:author="Daniel Garry" w:date="2020-02-22T14:37:00Z">
        <w:r w:rsidR="009D0AAA">
          <w:rPr>
            <w:rFonts w:ascii="Arial" w:hAnsi="Arial" w:cs="Arial"/>
            <w:lang w:eastAsia="zh-CN"/>
          </w:rPr>
          <w:t xml:space="preserve"> for</w:t>
        </w:r>
      </w:ins>
      <w:r w:rsidR="00A31163">
        <w:rPr>
          <w:rFonts w:ascii="Arial" w:hAnsi="Arial" w:cs="Arial"/>
          <w:lang w:eastAsia="zh-CN"/>
        </w:rPr>
        <w:t xml:space="preserve"> Etv2 as a pioneer factor </w:t>
      </w:r>
      <w:del w:id="32" w:author="Daniel Garry" w:date="2020-02-22T14:37:00Z">
        <w:r w:rsidR="00A31163" w:rsidDel="009D0AAA">
          <w:rPr>
            <w:rFonts w:ascii="Arial" w:hAnsi="Arial" w:cs="Arial"/>
            <w:lang w:eastAsia="zh-CN"/>
          </w:rPr>
          <w:delText xml:space="preserve">to </w:delText>
        </w:r>
      </w:del>
      <w:ins w:id="33" w:author="Daniel Garry" w:date="2020-02-22T14:37:00Z">
        <w:r w:rsidR="009D0AAA">
          <w:rPr>
            <w:rFonts w:ascii="Arial" w:hAnsi="Arial" w:cs="Arial"/>
            <w:lang w:eastAsia="zh-CN"/>
          </w:rPr>
          <w:t xml:space="preserve">that </w:t>
        </w:r>
      </w:ins>
      <w:r w:rsidR="00A31163">
        <w:rPr>
          <w:rFonts w:ascii="Arial" w:hAnsi="Arial" w:cs="Arial"/>
          <w:lang w:eastAsia="zh-CN"/>
        </w:rPr>
        <w:t>drive</w:t>
      </w:r>
      <w:ins w:id="34" w:author="Daniel Garry" w:date="2020-02-22T14:37:00Z">
        <w:r w:rsidR="009D0AAA">
          <w:rPr>
            <w:rFonts w:ascii="Arial" w:hAnsi="Arial" w:cs="Arial"/>
            <w:lang w:eastAsia="zh-CN"/>
          </w:rPr>
          <w:t>s</w:t>
        </w:r>
      </w:ins>
      <w:r w:rsidR="00A31163">
        <w:rPr>
          <w:rFonts w:ascii="Arial" w:hAnsi="Arial" w:cs="Arial"/>
          <w:lang w:eastAsia="zh-CN"/>
        </w:rPr>
        <w:t xml:space="preserve"> endothelial development.  </w:t>
      </w:r>
      <w:r w:rsidR="00F670BF">
        <w:rPr>
          <w:rFonts w:ascii="Arial" w:hAnsi="Arial" w:cs="Arial"/>
          <w:lang w:eastAsia="zh-CN"/>
        </w:rPr>
        <w:t xml:space="preserve">Even though </w:t>
      </w:r>
      <w:r w:rsidR="00A31163">
        <w:rPr>
          <w:rFonts w:ascii="Arial" w:hAnsi="Arial" w:cs="Arial"/>
          <w:lang w:eastAsia="zh-CN"/>
        </w:rPr>
        <w:t xml:space="preserve">these two </w:t>
      </w:r>
      <w:r w:rsidR="00781562">
        <w:rPr>
          <w:rFonts w:ascii="Arial" w:hAnsi="Arial" w:cs="Arial"/>
          <w:lang w:eastAsia="zh-CN"/>
        </w:rPr>
        <w:t xml:space="preserve">model </w:t>
      </w:r>
      <w:r w:rsidR="00A31163">
        <w:rPr>
          <w:rFonts w:ascii="Arial" w:hAnsi="Arial" w:cs="Arial"/>
          <w:lang w:eastAsia="zh-CN"/>
        </w:rPr>
        <w:t>systems have very different global expression, chromatin accessibility an</w:t>
      </w:r>
      <w:r w:rsidR="00781562">
        <w:rPr>
          <w:rFonts w:ascii="Arial" w:hAnsi="Arial" w:cs="Arial"/>
          <w:lang w:eastAsia="zh-CN"/>
        </w:rPr>
        <w:t xml:space="preserve">d epigenetic profiles, we </w:t>
      </w:r>
      <w:r w:rsidR="00A31163">
        <w:rPr>
          <w:rFonts w:ascii="Arial" w:hAnsi="Arial" w:cs="Arial"/>
          <w:lang w:eastAsia="zh-CN"/>
        </w:rPr>
        <w:t xml:space="preserve">surprisingly </w:t>
      </w:r>
      <w:r w:rsidR="00781562">
        <w:rPr>
          <w:rFonts w:ascii="Arial" w:hAnsi="Arial" w:cs="Arial"/>
          <w:lang w:eastAsia="zh-CN"/>
        </w:rPr>
        <w:t xml:space="preserve">found </w:t>
      </w:r>
      <w:r w:rsidR="00A31163">
        <w:rPr>
          <w:rFonts w:ascii="Arial" w:hAnsi="Arial" w:cs="Arial"/>
          <w:lang w:eastAsia="zh-CN"/>
        </w:rPr>
        <w:t xml:space="preserve">similar molecular programs and downstream genes that </w:t>
      </w:r>
      <w:r w:rsidR="00781562">
        <w:rPr>
          <w:rFonts w:ascii="Arial" w:hAnsi="Arial" w:cs="Arial"/>
          <w:lang w:eastAsia="zh-CN"/>
        </w:rPr>
        <w:t>we</w:t>
      </w:r>
      <w:r w:rsidR="00A31163">
        <w:rPr>
          <w:rFonts w:ascii="Arial" w:hAnsi="Arial" w:cs="Arial"/>
          <w:lang w:eastAsia="zh-CN"/>
        </w:rPr>
        <w:t>re regulated by Etv2 induction.  We</w:t>
      </w:r>
      <w:r w:rsidR="00651F85">
        <w:rPr>
          <w:rFonts w:ascii="Arial" w:hAnsi="Arial" w:cs="Arial"/>
          <w:lang w:eastAsia="zh-CN"/>
        </w:rPr>
        <w:t xml:space="preserve"> </w:t>
      </w:r>
      <w:r w:rsidR="00F670BF">
        <w:rPr>
          <w:rFonts w:ascii="Arial" w:hAnsi="Arial" w:cs="Arial"/>
          <w:lang w:eastAsia="zh-CN"/>
        </w:rPr>
        <w:t>showed</w:t>
      </w:r>
      <w:r w:rsidR="00A31163">
        <w:rPr>
          <w:rFonts w:ascii="Arial" w:hAnsi="Arial" w:cs="Arial"/>
          <w:lang w:eastAsia="zh-CN"/>
        </w:rPr>
        <w:t xml:space="preserve"> </w:t>
      </w:r>
      <w:r w:rsidR="00651F85">
        <w:rPr>
          <w:rFonts w:ascii="Arial" w:hAnsi="Arial" w:cs="Arial"/>
          <w:lang w:eastAsia="zh-CN"/>
        </w:rPr>
        <w:t>that Etv2 cooperates with Brg1</w:t>
      </w:r>
      <w:r w:rsidR="00A31163">
        <w:rPr>
          <w:rFonts w:ascii="Arial" w:hAnsi="Arial" w:cs="Arial"/>
          <w:lang w:eastAsia="zh-CN"/>
        </w:rPr>
        <w:t>,</w:t>
      </w:r>
      <w:r w:rsidR="00651F85">
        <w:rPr>
          <w:rFonts w:ascii="Arial" w:hAnsi="Arial" w:cs="Arial"/>
          <w:lang w:eastAsia="zh-CN"/>
        </w:rPr>
        <w:t xml:space="preserve"> </w:t>
      </w:r>
      <w:r w:rsidR="00A31163">
        <w:rPr>
          <w:rFonts w:ascii="Arial" w:hAnsi="Arial" w:cs="Arial"/>
          <w:lang w:eastAsia="zh-CN"/>
        </w:rPr>
        <w:t>an ATPase of the SWI/SNF chromatin remodeling enzyme</w:t>
      </w:r>
      <w:r w:rsidR="00781562">
        <w:rPr>
          <w:rFonts w:ascii="Arial" w:hAnsi="Arial" w:cs="Arial"/>
          <w:lang w:eastAsia="zh-CN"/>
        </w:rPr>
        <w:t>, and together they</w:t>
      </w:r>
      <w:r w:rsidR="00A31163">
        <w:rPr>
          <w:rFonts w:ascii="Arial" w:hAnsi="Arial" w:cs="Arial"/>
          <w:lang w:eastAsia="zh-CN"/>
        </w:rPr>
        <w:t xml:space="preserve"> </w:t>
      </w:r>
      <w:r w:rsidR="00781562">
        <w:rPr>
          <w:rFonts w:ascii="Arial" w:hAnsi="Arial" w:cs="Arial"/>
          <w:lang w:eastAsia="zh-CN"/>
        </w:rPr>
        <w:t>function to</w:t>
      </w:r>
      <w:r w:rsidR="00651F85">
        <w:rPr>
          <w:rFonts w:ascii="Arial" w:hAnsi="Arial" w:cs="Arial"/>
          <w:lang w:eastAsia="zh-CN"/>
        </w:rPr>
        <w:t xml:space="preserve"> relax the closed chromatin and convert the nucleosome-enriched to the nucleosome-depleted region</w:t>
      </w:r>
      <w:r w:rsidR="00A31163">
        <w:rPr>
          <w:rFonts w:ascii="Arial" w:hAnsi="Arial" w:cs="Arial"/>
          <w:lang w:eastAsia="zh-CN"/>
        </w:rPr>
        <w:t xml:space="preserve"> during the endothelial lineage development in both MEF</w:t>
      </w:r>
      <w:ins w:id="35" w:author="Daniel Garry" w:date="2020-02-22T14:38:00Z">
        <w:r w:rsidR="009D0AAA">
          <w:rPr>
            <w:rFonts w:ascii="Arial" w:hAnsi="Arial" w:cs="Arial"/>
            <w:lang w:eastAsia="zh-CN"/>
          </w:rPr>
          <w:t>s</w:t>
        </w:r>
      </w:ins>
      <w:r w:rsidR="00A31163">
        <w:rPr>
          <w:rFonts w:ascii="Arial" w:hAnsi="Arial" w:cs="Arial"/>
          <w:lang w:eastAsia="zh-CN"/>
        </w:rPr>
        <w:t xml:space="preserve"> and EB</w:t>
      </w:r>
      <w:ins w:id="36" w:author="Daniel Garry" w:date="2020-02-22T14:38:00Z">
        <w:r w:rsidR="009D0AAA">
          <w:rPr>
            <w:rFonts w:ascii="Arial" w:hAnsi="Arial" w:cs="Arial"/>
            <w:lang w:eastAsia="zh-CN"/>
          </w:rPr>
          <w:t>s</w:t>
        </w:r>
      </w:ins>
      <w:r w:rsidR="00A31163">
        <w:rPr>
          <w:rFonts w:ascii="Arial" w:hAnsi="Arial" w:cs="Arial"/>
          <w:lang w:eastAsia="zh-CN"/>
        </w:rPr>
        <w:t xml:space="preserve">.  </w:t>
      </w:r>
      <w:r w:rsidR="00A33C2E">
        <w:rPr>
          <w:rFonts w:ascii="Arial" w:hAnsi="Arial" w:cs="Arial"/>
          <w:lang w:eastAsia="zh-CN"/>
        </w:rPr>
        <w:t xml:space="preserve">To our knowledge, this is the first study that highlights the pioneer function of Etv2 in two distinct systems.  </w:t>
      </w:r>
    </w:p>
    <w:p w14:paraId="7469D739" w14:textId="7A99E418" w:rsidR="00F14F11" w:rsidRPr="00E501CB" w:rsidRDefault="00F14F11" w:rsidP="008C0E5A">
      <w:pPr>
        <w:spacing w:line="360" w:lineRule="auto"/>
        <w:rPr>
          <w:rFonts w:ascii="Arial" w:hAnsi="Arial" w:cs="Arial"/>
          <w:b/>
          <w:lang w:eastAsia="zh-CN"/>
        </w:rPr>
      </w:pPr>
      <w:r w:rsidRPr="00E501CB">
        <w:rPr>
          <w:rFonts w:ascii="Arial" w:hAnsi="Arial" w:cs="Arial"/>
          <w:b/>
          <w:lang w:eastAsia="zh-CN"/>
        </w:rPr>
        <w:br w:type="page"/>
      </w:r>
    </w:p>
    <w:p w14:paraId="487C7036" w14:textId="68C1F892" w:rsidR="00F602D0" w:rsidRPr="00BB7B68" w:rsidRDefault="00F602D0" w:rsidP="008C0E5A">
      <w:pPr>
        <w:spacing w:line="360" w:lineRule="auto"/>
        <w:outlineLvl w:val="0"/>
        <w:rPr>
          <w:rFonts w:ascii="Arial" w:hAnsi="Arial" w:cs="Arial"/>
          <w:b/>
          <w:sz w:val="28"/>
          <w:lang w:eastAsia="zh-CN"/>
        </w:rPr>
      </w:pPr>
      <w:r w:rsidRPr="00BB7B68">
        <w:rPr>
          <w:rFonts w:ascii="Arial" w:hAnsi="Arial" w:cs="Arial"/>
          <w:b/>
          <w:sz w:val="28"/>
          <w:lang w:eastAsia="zh-CN"/>
        </w:rPr>
        <w:lastRenderedPageBreak/>
        <w:t>Results</w:t>
      </w:r>
    </w:p>
    <w:p w14:paraId="483F322C" w14:textId="77777777" w:rsidR="00D50AF6" w:rsidRDefault="00D50AF6" w:rsidP="008C0E5A">
      <w:pPr>
        <w:spacing w:line="360" w:lineRule="auto"/>
        <w:rPr>
          <w:rFonts w:ascii="Arial" w:hAnsi="Arial" w:cs="Arial"/>
          <w:b/>
          <w:lang w:eastAsia="zh-CN"/>
        </w:rPr>
      </w:pPr>
    </w:p>
    <w:p w14:paraId="452C6CED" w14:textId="7D5996B0" w:rsidR="00623238" w:rsidRDefault="00D50AF6" w:rsidP="008C0E5A">
      <w:pPr>
        <w:spacing w:line="360" w:lineRule="auto"/>
        <w:rPr>
          <w:rFonts w:ascii="Arial" w:hAnsi="Arial" w:cs="Arial"/>
          <w:b/>
          <w:lang w:eastAsia="zh-CN"/>
        </w:rPr>
      </w:pPr>
      <w:r>
        <w:rPr>
          <w:rFonts w:ascii="Arial" w:hAnsi="Arial" w:cs="Arial"/>
          <w:b/>
          <w:lang w:eastAsia="zh-CN"/>
        </w:rPr>
        <w:t>Etv2 reprogram</w:t>
      </w:r>
      <w:ins w:id="37" w:author="Daniel Garry" w:date="2020-02-22T14:38:00Z">
        <w:r w:rsidR="009D0AAA">
          <w:rPr>
            <w:rFonts w:ascii="Arial" w:hAnsi="Arial" w:cs="Arial"/>
            <w:b/>
            <w:lang w:eastAsia="zh-CN"/>
          </w:rPr>
          <w:t>s</w:t>
        </w:r>
      </w:ins>
      <w:r>
        <w:rPr>
          <w:rFonts w:ascii="Arial" w:hAnsi="Arial" w:cs="Arial"/>
          <w:b/>
          <w:lang w:eastAsia="zh-CN"/>
        </w:rPr>
        <w:t xml:space="preserve"> </w:t>
      </w:r>
      <w:del w:id="38" w:author="Daniel Garry" w:date="2020-02-22T14:38:00Z">
        <w:r w:rsidDel="009D0AAA">
          <w:rPr>
            <w:rFonts w:ascii="Arial" w:hAnsi="Arial" w:cs="Arial"/>
            <w:b/>
            <w:lang w:eastAsia="zh-CN"/>
          </w:rPr>
          <w:delText xml:space="preserve">the </w:delText>
        </w:r>
      </w:del>
      <w:r>
        <w:rPr>
          <w:rFonts w:ascii="Arial" w:hAnsi="Arial" w:cs="Arial"/>
          <w:b/>
          <w:lang w:eastAsia="zh-CN"/>
        </w:rPr>
        <w:t>fibroblast</w:t>
      </w:r>
      <w:ins w:id="39" w:author="Daniel Garry" w:date="2020-02-22T14:38:00Z">
        <w:r w:rsidR="009D0AAA">
          <w:rPr>
            <w:rFonts w:ascii="Arial" w:hAnsi="Arial" w:cs="Arial"/>
            <w:b/>
            <w:lang w:eastAsia="zh-CN"/>
          </w:rPr>
          <w:t>s</w:t>
        </w:r>
      </w:ins>
      <w:r>
        <w:rPr>
          <w:rFonts w:ascii="Arial" w:hAnsi="Arial" w:cs="Arial"/>
          <w:b/>
          <w:lang w:eastAsia="zh-CN"/>
        </w:rPr>
        <w:t xml:space="preserve"> into </w:t>
      </w:r>
      <w:ins w:id="40" w:author="Daniel Garry" w:date="2020-02-22T14:39:00Z">
        <w:r w:rsidR="009D0AAA">
          <w:rPr>
            <w:rFonts w:ascii="Arial" w:hAnsi="Arial" w:cs="Arial"/>
            <w:b/>
            <w:lang w:eastAsia="zh-CN"/>
          </w:rPr>
          <w:t xml:space="preserve">an </w:t>
        </w:r>
      </w:ins>
      <w:r>
        <w:rPr>
          <w:rFonts w:ascii="Arial" w:hAnsi="Arial" w:cs="Arial"/>
          <w:b/>
          <w:lang w:eastAsia="zh-CN"/>
        </w:rPr>
        <w:t>endothelial cell population</w:t>
      </w:r>
    </w:p>
    <w:p w14:paraId="1AE37F36" w14:textId="77777777" w:rsidR="00C27C6D" w:rsidRDefault="00C27C6D" w:rsidP="008C0E5A">
      <w:pPr>
        <w:spacing w:line="360" w:lineRule="auto"/>
        <w:rPr>
          <w:rFonts w:ascii="Arial" w:hAnsi="Arial" w:cs="Arial"/>
          <w:lang w:eastAsia="zh-CN"/>
        </w:rPr>
      </w:pPr>
    </w:p>
    <w:p w14:paraId="0E0AFE9E" w14:textId="2E05054B" w:rsidR="003101C8" w:rsidRDefault="00F54470" w:rsidP="008C0E5A">
      <w:pPr>
        <w:spacing w:line="360" w:lineRule="auto"/>
        <w:rPr>
          <w:rFonts w:ascii="Arial" w:hAnsi="Arial" w:cs="Arial"/>
        </w:rPr>
      </w:pPr>
      <w:r>
        <w:rPr>
          <w:rFonts w:ascii="Arial" w:hAnsi="Arial" w:cs="Arial"/>
        </w:rPr>
        <w:t xml:space="preserve">Using the </w:t>
      </w:r>
      <w:r w:rsidRPr="002C3CC5">
        <w:rPr>
          <w:rFonts w:ascii="Arial" w:hAnsi="Arial" w:cs="Arial"/>
          <w:i/>
        </w:rPr>
        <w:t>iHA-Etv2</w:t>
      </w:r>
      <w:r>
        <w:rPr>
          <w:rFonts w:ascii="Arial" w:hAnsi="Arial" w:cs="Arial"/>
        </w:rPr>
        <w:t xml:space="preserve"> ES cell line, we engineered a mouse that inducibly overexpresses ETV2.  We isolated embryonic fibroblasts from this mouse line and demonstrated that these cell populations uniformly expressed fibroblast markers (Thy1.2, CD44 and CD29) and lacked HE expression by FACS (in the absence of Dox)</w:t>
      </w:r>
      <w:r w:rsidR="00D2771D">
        <w:rPr>
          <w:rFonts w:ascii="Arial" w:hAnsi="Arial" w:cs="Arial"/>
        </w:rPr>
        <w:t xml:space="preserve"> (</w:t>
      </w:r>
      <w:r w:rsidR="00D2771D" w:rsidRPr="000F44C1">
        <w:rPr>
          <w:rFonts w:ascii="Arial" w:hAnsi="Arial" w:cs="Arial"/>
        </w:rPr>
        <w:t xml:space="preserve">Supplementary Figure </w:t>
      </w:r>
      <w:r w:rsidR="00935D9F" w:rsidRPr="000F44C1">
        <w:rPr>
          <w:rFonts w:ascii="Arial" w:hAnsi="Arial" w:cs="Arial"/>
        </w:rPr>
        <w:t>1</w:t>
      </w:r>
      <w:r w:rsidR="000F44C1" w:rsidRPr="000F44C1">
        <w:rPr>
          <w:rFonts w:ascii="Arial" w:hAnsi="Arial" w:cs="Arial"/>
        </w:rPr>
        <w:t>a</w:t>
      </w:r>
      <w:r w:rsidR="00D2771D">
        <w:rPr>
          <w:rFonts w:ascii="Arial" w:hAnsi="Arial" w:cs="Arial"/>
        </w:rPr>
        <w:t>)</w:t>
      </w:r>
      <w:r>
        <w:rPr>
          <w:rFonts w:ascii="Arial" w:hAnsi="Arial" w:cs="Arial"/>
        </w:rPr>
        <w:t xml:space="preserve">.  Using western blot analysis, we further demonstrated that ETV2 was robustly expressed </w:t>
      </w:r>
      <w:r w:rsidR="00915490">
        <w:rPr>
          <w:rFonts w:ascii="Arial" w:hAnsi="Arial" w:cs="Arial"/>
        </w:rPr>
        <w:t xml:space="preserve">within 3 </w:t>
      </w:r>
      <w:proofErr w:type="spellStart"/>
      <w:r w:rsidR="00915490">
        <w:rPr>
          <w:rFonts w:ascii="Arial" w:hAnsi="Arial" w:cs="Arial"/>
        </w:rPr>
        <w:t>hrs</w:t>
      </w:r>
      <w:proofErr w:type="spellEnd"/>
      <w:r w:rsidR="00915490">
        <w:rPr>
          <w:rFonts w:ascii="Arial" w:hAnsi="Arial" w:cs="Arial"/>
        </w:rPr>
        <w:t xml:space="preserve"> post-Dox treatment </w:t>
      </w:r>
      <w:r>
        <w:rPr>
          <w:rFonts w:ascii="Arial" w:hAnsi="Arial" w:cs="Arial"/>
        </w:rPr>
        <w:t>(</w:t>
      </w:r>
      <w:r w:rsidR="00D2771D" w:rsidRPr="00BC7E50">
        <w:rPr>
          <w:rFonts w:ascii="Arial" w:hAnsi="Arial" w:cs="Arial"/>
        </w:rPr>
        <w:t xml:space="preserve">Supplementary Figure </w:t>
      </w:r>
      <w:r w:rsidR="00935D9F" w:rsidRPr="00BC7E50">
        <w:rPr>
          <w:rFonts w:ascii="Arial" w:hAnsi="Arial" w:cs="Arial"/>
        </w:rPr>
        <w:t>1</w:t>
      </w:r>
      <w:r w:rsidR="00BC7E50" w:rsidRPr="00BC7E50">
        <w:rPr>
          <w:rFonts w:ascii="Arial" w:hAnsi="Arial" w:cs="Arial"/>
        </w:rPr>
        <w:t>b</w:t>
      </w:r>
      <w:r>
        <w:rPr>
          <w:rFonts w:ascii="Arial" w:hAnsi="Arial" w:cs="Arial"/>
        </w:rPr>
        <w:t xml:space="preserve">).  ETV2 overexpression resulted in more than a </w:t>
      </w:r>
      <w:r w:rsidR="00915490">
        <w:rPr>
          <w:rFonts w:ascii="Arial" w:hAnsi="Arial" w:cs="Arial"/>
        </w:rPr>
        <w:t>50-</w:t>
      </w:r>
      <w:r>
        <w:rPr>
          <w:rFonts w:ascii="Arial" w:hAnsi="Arial" w:cs="Arial"/>
        </w:rPr>
        <w:t>fold increase in cells expressing FLK1/TIE2 by FACS (</w:t>
      </w:r>
      <w:r w:rsidR="00674CA9" w:rsidRPr="001835BB">
        <w:rPr>
          <w:rFonts w:ascii="Arial" w:hAnsi="Arial" w:cs="Arial"/>
        </w:rPr>
        <w:t xml:space="preserve">Supplementary Figure </w:t>
      </w:r>
      <w:r w:rsidR="00935D9F" w:rsidRPr="001835BB">
        <w:rPr>
          <w:rFonts w:ascii="Arial" w:hAnsi="Arial" w:cs="Arial"/>
        </w:rPr>
        <w:t>1</w:t>
      </w:r>
      <w:r w:rsidR="001835BB" w:rsidRPr="001835BB">
        <w:rPr>
          <w:rFonts w:ascii="Arial" w:hAnsi="Arial" w:cs="Arial"/>
        </w:rPr>
        <w:t>c</w:t>
      </w:r>
      <w:r w:rsidR="002E7D47">
        <w:rPr>
          <w:rFonts w:ascii="Arial" w:hAnsi="Arial" w:cs="Arial"/>
        </w:rPr>
        <w:t xml:space="preserve"> - 1f</w:t>
      </w:r>
      <w:r>
        <w:rPr>
          <w:rFonts w:ascii="Arial" w:hAnsi="Arial" w:cs="Arial"/>
        </w:rPr>
        <w:t xml:space="preserve">).  </w:t>
      </w:r>
      <w:r w:rsidR="008A421C">
        <w:rPr>
          <w:rFonts w:ascii="Arial" w:hAnsi="Arial" w:cs="Arial"/>
        </w:rPr>
        <w:t>At day 7 post</w:t>
      </w:r>
      <w:ins w:id="41" w:author="Daniel Garry" w:date="2020-02-22T14:39:00Z">
        <w:r w:rsidR="009D0AAA">
          <w:rPr>
            <w:rFonts w:ascii="Arial" w:hAnsi="Arial" w:cs="Arial"/>
          </w:rPr>
          <w:t>-</w:t>
        </w:r>
      </w:ins>
      <w:del w:id="42" w:author="Daniel Garry" w:date="2020-02-22T14:39:00Z">
        <w:r w:rsidR="008A421C" w:rsidDel="009D0AAA">
          <w:rPr>
            <w:rFonts w:ascii="Arial" w:hAnsi="Arial" w:cs="Arial"/>
          </w:rPr>
          <w:delText xml:space="preserve"> </w:delText>
        </w:r>
      </w:del>
      <w:r w:rsidR="008A421C">
        <w:rPr>
          <w:rFonts w:ascii="Arial" w:hAnsi="Arial" w:cs="Arial"/>
        </w:rPr>
        <w:t xml:space="preserve">Etv2 induction, we found </w:t>
      </w:r>
      <w:r>
        <w:rPr>
          <w:rFonts w:ascii="Arial" w:hAnsi="Arial" w:cs="Arial"/>
        </w:rPr>
        <w:t>Ac-LDL uptake, positive sprouting assays and an induction of ETV2 downstream endothelial target expression (</w:t>
      </w:r>
      <w:r w:rsidR="00674CA9" w:rsidRPr="006B77D8">
        <w:rPr>
          <w:rFonts w:ascii="Arial" w:hAnsi="Arial" w:cs="Arial"/>
        </w:rPr>
        <w:t xml:space="preserve">Supplementary Figure </w:t>
      </w:r>
      <w:r w:rsidR="00935D9F" w:rsidRPr="006B77D8">
        <w:rPr>
          <w:rFonts w:ascii="Arial" w:hAnsi="Arial" w:cs="Arial"/>
        </w:rPr>
        <w:t>1</w:t>
      </w:r>
      <w:r w:rsidR="00290A27">
        <w:rPr>
          <w:rFonts w:ascii="Arial" w:hAnsi="Arial" w:cs="Arial"/>
        </w:rPr>
        <w:t>g</w:t>
      </w:r>
      <w:r w:rsidR="00531094">
        <w:rPr>
          <w:rFonts w:ascii="Arial" w:hAnsi="Arial" w:cs="Arial"/>
        </w:rPr>
        <w:t xml:space="preserve"> </w:t>
      </w:r>
      <w:r w:rsidR="00290A27">
        <w:rPr>
          <w:rFonts w:ascii="Arial" w:hAnsi="Arial" w:cs="Arial"/>
        </w:rPr>
        <w:t>-</w:t>
      </w:r>
      <w:r w:rsidR="00531094">
        <w:rPr>
          <w:rFonts w:ascii="Arial" w:hAnsi="Arial" w:cs="Arial"/>
        </w:rPr>
        <w:t xml:space="preserve"> </w:t>
      </w:r>
      <w:r w:rsidR="00290A27">
        <w:rPr>
          <w:rFonts w:ascii="Arial" w:hAnsi="Arial" w:cs="Arial"/>
        </w:rPr>
        <w:t>1m</w:t>
      </w:r>
      <w:r>
        <w:rPr>
          <w:rFonts w:ascii="Arial" w:hAnsi="Arial" w:cs="Arial"/>
        </w:rPr>
        <w:t>).</w:t>
      </w:r>
      <w:r w:rsidR="001E79DA">
        <w:rPr>
          <w:rFonts w:ascii="Arial" w:hAnsi="Arial" w:cs="Arial"/>
        </w:rPr>
        <w:t xml:space="preserve">  </w:t>
      </w:r>
    </w:p>
    <w:p w14:paraId="6222BFF0" w14:textId="77777777" w:rsidR="003101C8" w:rsidRDefault="003101C8" w:rsidP="008C0E5A">
      <w:pPr>
        <w:spacing w:line="360" w:lineRule="auto"/>
        <w:rPr>
          <w:rFonts w:ascii="Arial" w:hAnsi="Arial" w:cs="Arial"/>
        </w:rPr>
      </w:pPr>
    </w:p>
    <w:p w14:paraId="4DF5847B" w14:textId="74024C73" w:rsidR="00D50AF6" w:rsidRDefault="001E79DA" w:rsidP="008C0E5A">
      <w:pPr>
        <w:spacing w:line="360" w:lineRule="auto"/>
        <w:rPr>
          <w:rFonts w:ascii="Arial" w:hAnsi="Arial" w:cs="Arial"/>
          <w:lang w:eastAsia="zh-CN"/>
        </w:rPr>
      </w:pPr>
      <w:r>
        <w:rPr>
          <w:rFonts w:ascii="Arial" w:hAnsi="Arial" w:cs="Arial"/>
        </w:rPr>
        <w:t>To further investigate the molecular dynamics of Etv2 inducible reprogramming</w:t>
      </w:r>
      <w:r w:rsidR="00683649">
        <w:rPr>
          <w:rFonts w:ascii="Arial" w:hAnsi="Arial" w:cs="Arial"/>
          <w:lang w:eastAsia="zh-CN"/>
        </w:rPr>
        <w:t xml:space="preserve">, we </w:t>
      </w:r>
      <w:r w:rsidR="00AE76DF">
        <w:rPr>
          <w:rFonts w:ascii="Arial" w:hAnsi="Arial" w:cs="Arial"/>
          <w:lang w:eastAsia="zh-CN"/>
        </w:rPr>
        <w:t>captured and sequenced 3,</w:t>
      </w:r>
      <w:r w:rsidR="00513E40">
        <w:rPr>
          <w:rFonts w:ascii="Arial" w:hAnsi="Arial" w:cs="Arial"/>
          <w:lang w:eastAsia="zh-CN"/>
        </w:rPr>
        <w:t>539</w:t>
      </w:r>
      <w:r w:rsidR="00AE76DF">
        <w:rPr>
          <w:rFonts w:ascii="Arial" w:hAnsi="Arial" w:cs="Arial"/>
          <w:lang w:eastAsia="zh-CN"/>
        </w:rPr>
        <w:t>, 2,936 and 7,202 high quality single cells from 24 hours, 48 hours and 7 days post</w:t>
      </w:r>
      <w:ins w:id="43" w:author="Daniel Garry" w:date="2020-02-22T14:40:00Z">
        <w:r w:rsidR="009D0AAA">
          <w:rPr>
            <w:rFonts w:ascii="Arial" w:hAnsi="Arial" w:cs="Arial"/>
            <w:lang w:eastAsia="zh-CN"/>
          </w:rPr>
          <w:t>-</w:t>
        </w:r>
      </w:ins>
      <w:del w:id="44" w:author="Daniel Garry" w:date="2020-02-22T14:40:00Z">
        <w:r w:rsidR="00AE76DF" w:rsidDel="009D0AAA">
          <w:rPr>
            <w:rFonts w:ascii="Arial" w:hAnsi="Arial" w:cs="Arial"/>
            <w:lang w:eastAsia="zh-CN"/>
          </w:rPr>
          <w:delText xml:space="preserve"> </w:delText>
        </w:r>
      </w:del>
      <w:r w:rsidR="00AE76DF">
        <w:rPr>
          <w:rFonts w:ascii="Arial" w:hAnsi="Arial" w:cs="Arial"/>
          <w:lang w:eastAsia="zh-CN"/>
        </w:rPr>
        <w:t>induction of Etv2 in mouse embryonic fibroblasts (MEFs)</w:t>
      </w:r>
      <w:r w:rsidR="00827EB8">
        <w:rPr>
          <w:rFonts w:ascii="Arial" w:hAnsi="Arial" w:cs="Arial"/>
          <w:lang w:eastAsia="zh-CN"/>
        </w:rPr>
        <w:t xml:space="preserve">.  </w:t>
      </w:r>
      <w:r w:rsidR="00B87AC7">
        <w:rPr>
          <w:rFonts w:ascii="Arial" w:hAnsi="Arial" w:cs="Arial"/>
          <w:lang w:eastAsia="zh-CN"/>
        </w:rPr>
        <w:t xml:space="preserve">We also performed the scRNA-seq of </w:t>
      </w:r>
      <w:r w:rsidR="00827EB8">
        <w:rPr>
          <w:rFonts w:ascii="Arial" w:hAnsi="Arial" w:cs="Arial"/>
          <w:lang w:eastAsia="zh-CN"/>
        </w:rPr>
        <w:t xml:space="preserve">948 </w:t>
      </w:r>
      <w:r w:rsidR="00B87AC7">
        <w:rPr>
          <w:rFonts w:ascii="Arial" w:hAnsi="Arial" w:cs="Arial"/>
          <w:lang w:eastAsia="zh-CN"/>
        </w:rPr>
        <w:t>undifferentiated MEF</w:t>
      </w:r>
      <w:r w:rsidR="008A421C">
        <w:rPr>
          <w:rFonts w:ascii="Arial" w:hAnsi="Arial" w:cs="Arial"/>
          <w:lang w:eastAsia="zh-CN"/>
        </w:rPr>
        <w:t xml:space="preserve"> cells</w:t>
      </w:r>
      <w:r w:rsidR="00B87AC7">
        <w:rPr>
          <w:rFonts w:ascii="Arial" w:hAnsi="Arial" w:cs="Arial"/>
          <w:lang w:eastAsia="zh-CN"/>
        </w:rPr>
        <w:t xml:space="preserve"> as well as </w:t>
      </w:r>
      <w:r w:rsidR="00827EB8">
        <w:rPr>
          <w:rFonts w:ascii="Arial" w:hAnsi="Arial" w:cs="Arial"/>
          <w:lang w:eastAsia="zh-CN"/>
        </w:rPr>
        <w:t xml:space="preserve">827 </w:t>
      </w:r>
      <w:r w:rsidR="00B87AC7">
        <w:rPr>
          <w:rFonts w:ascii="Arial" w:hAnsi="Arial" w:cs="Arial"/>
          <w:lang w:eastAsia="zh-CN"/>
        </w:rPr>
        <w:t>sorted Flk1</w:t>
      </w:r>
      <w:r w:rsidR="00B87AC7" w:rsidRPr="00742D25">
        <w:rPr>
          <w:rFonts w:ascii="Arial" w:hAnsi="Arial" w:cs="Arial"/>
          <w:vertAlign w:val="superscript"/>
          <w:lang w:eastAsia="zh-CN"/>
        </w:rPr>
        <w:t>+</w:t>
      </w:r>
      <w:r w:rsidR="00B87AC7">
        <w:rPr>
          <w:rFonts w:ascii="Arial" w:hAnsi="Arial" w:cs="Arial"/>
          <w:lang w:eastAsia="zh-CN"/>
        </w:rPr>
        <w:t xml:space="preserve"> cells from</w:t>
      </w:r>
      <w:r w:rsidR="0033344F">
        <w:rPr>
          <w:rFonts w:ascii="Arial" w:hAnsi="Arial" w:cs="Arial"/>
          <w:lang w:eastAsia="zh-CN"/>
        </w:rPr>
        <w:t xml:space="preserve"> day 7 reprogrammed cell</w:t>
      </w:r>
      <w:r w:rsidR="00001DCC">
        <w:rPr>
          <w:rFonts w:ascii="Arial" w:hAnsi="Arial" w:cs="Arial"/>
          <w:lang w:eastAsia="zh-CN"/>
        </w:rPr>
        <w:t xml:space="preserve">s. </w:t>
      </w:r>
      <w:r w:rsidR="00AE76DF">
        <w:rPr>
          <w:rFonts w:ascii="Arial" w:hAnsi="Arial" w:cs="Arial"/>
          <w:lang w:eastAsia="zh-CN"/>
        </w:rPr>
        <w:t xml:space="preserve"> </w:t>
      </w:r>
      <w:r w:rsidR="0002251C">
        <w:rPr>
          <w:rFonts w:ascii="Arial" w:hAnsi="Arial" w:cs="Arial"/>
          <w:lang w:eastAsia="zh-CN"/>
        </w:rPr>
        <w:t>The</w:t>
      </w:r>
      <w:r w:rsidR="00001DCC">
        <w:rPr>
          <w:rFonts w:ascii="Arial" w:hAnsi="Arial" w:cs="Arial"/>
          <w:lang w:eastAsia="zh-CN"/>
        </w:rPr>
        <w:t xml:space="preserve"> dimension reduction </w:t>
      </w:r>
      <w:r w:rsidR="008B78D3">
        <w:rPr>
          <w:rFonts w:ascii="Arial" w:hAnsi="Arial" w:cs="Arial"/>
          <w:lang w:eastAsia="zh-CN"/>
        </w:rPr>
        <w:t xml:space="preserve">analysis </w:t>
      </w:r>
      <w:r w:rsidR="00001DCC">
        <w:rPr>
          <w:rFonts w:ascii="Arial" w:hAnsi="Arial" w:cs="Arial"/>
          <w:lang w:eastAsia="zh-CN"/>
        </w:rPr>
        <w:t>by scVI</w:t>
      </w:r>
      <w:sdt>
        <w:sdtPr>
          <w:rPr>
            <w:rFonts w:ascii="Arial" w:hAnsi="Arial" w:cs="Arial"/>
            <w:color w:val="000000"/>
            <w:lang w:eastAsia="zh-CN"/>
          </w:rPr>
          <w:tag w:val="citation"/>
          <w:id w:val="-1257436725"/>
          <w:placeholder>
            <w:docPart w:val="DefaultPlaceholder_-1854013440"/>
          </w:placeholder>
        </w:sdtPr>
        <w:sdtEndPr/>
        <w:sdtContent>
          <w:r w:rsidR="001C53D9" w:rsidRPr="001C53D9">
            <w:rPr>
              <w:rFonts w:ascii="Arial" w:eastAsia="Times New Roman" w:hAnsi="Arial" w:cs="Arial"/>
              <w:color w:val="000000"/>
              <w:vertAlign w:val="superscript"/>
            </w:rPr>
            <w:t>8</w:t>
          </w:r>
        </w:sdtContent>
      </w:sdt>
      <w:r w:rsidR="00001DCC">
        <w:rPr>
          <w:rFonts w:ascii="Arial" w:hAnsi="Arial" w:cs="Arial"/>
          <w:lang w:eastAsia="zh-CN"/>
        </w:rPr>
        <w:t xml:space="preserve">, followed by </w:t>
      </w:r>
      <w:r w:rsidR="00F54470">
        <w:rPr>
          <w:rFonts w:ascii="Arial" w:hAnsi="Arial" w:cs="Arial"/>
          <w:lang w:eastAsia="zh-CN"/>
        </w:rPr>
        <w:t>uniform manifold approximation and projection (UMAP) and k-means clustering identified seven distinct cell clusters (Figure 1</w:t>
      </w:r>
      <w:r w:rsidR="00EA61DA">
        <w:rPr>
          <w:rFonts w:ascii="Arial" w:hAnsi="Arial" w:cs="Arial"/>
          <w:lang w:eastAsia="zh-CN"/>
        </w:rPr>
        <w:t>a, and Figure 1c-1d</w:t>
      </w:r>
      <w:r w:rsidR="00F54470">
        <w:rPr>
          <w:rFonts w:ascii="Arial" w:hAnsi="Arial" w:cs="Arial"/>
          <w:lang w:eastAsia="zh-CN"/>
        </w:rPr>
        <w:t xml:space="preserve">). </w:t>
      </w:r>
      <w:r w:rsidR="00DD0E2E">
        <w:rPr>
          <w:rFonts w:ascii="Arial" w:hAnsi="Arial" w:cs="Arial"/>
          <w:lang w:eastAsia="zh-CN"/>
        </w:rPr>
        <w:t xml:space="preserve"> </w:t>
      </w:r>
      <w:r w:rsidR="00AA7484">
        <w:rPr>
          <w:rFonts w:ascii="Arial" w:hAnsi="Arial" w:cs="Arial"/>
          <w:lang w:eastAsia="zh-CN"/>
        </w:rPr>
        <w:t xml:space="preserve">We </w:t>
      </w:r>
      <w:r w:rsidR="003958E4">
        <w:rPr>
          <w:rFonts w:ascii="Arial" w:hAnsi="Arial" w:cs="Arial"/>
          <w:lang w:eastAsia="zh-CN"/>
        </w:rPr>
        <w:t>noted that</w:t>
      </w:r>
      <w:r w:rsidR="00AA7484">
        <w:rPr>
          <w:rFonts w:ascii="Arial" w:hAnsi="Arial" w:cs="Arial"/>
          <w:lang w:eastAsia="zh-CN"/>
        </w:rPr>
        <w:t xml:space="preserve"> </w:t>
      </w:r>
      <w:r w:rsidR="000A557E">
        <w:rPr>
          <w:rFonts w:ascii="Arial" w:hAnsi="Arial" w:cs="Arial"/>
          <w:lang w:eastAsia="zh-CN"/>
        </w:rPr>
        <w:t>during</w:t>
      </w:r>
      <w:r w:rsidR="00AA7484">
        <w:rPr>
          <w:rFonts w:ascii="Arial" w:hAnsi="Arial" w:cs="Arial"/>
          <w:lang w:eastAsia="zh-CN"/>
        </w:rPr>
        <w:t xml:space="preserve"> </w:t>
      </w:r>
      <w:r w:rsidR="000A557E">
        <w:rPr>
          <w:rFonts w:ascii="Arial" w:hAnsi="Arial" w:cs="Arial"/>
          <w:lang w:eastAsia="zh-CN"/>
        </w:rPr>
        <w:t xml:space="preserve">the </w:t>
      </w:r>
      <w:r w:rsidR="00AA7484">
        <w:rPr>
          <w:rFonts w:ascii="Arial" w:hAnsi="Arial" w:cs="Arial"/>
          <w:lang w:eastAsia="zh-CN"/>
        </w:rPr>
        <w:t xml:space="preserve">first 48 hours of reprogramming, </w:t>
      </w:r>
      <w:r w:rsidR="00915490">
        <w:rPr>
          <w:rFonts w:ascii="Arial" w:hAnsi="Arial" w:cs="Arial"/>
          <w:lang w:eastAsia="zh-CN"/>
        </w:rPr>
        <w:t xml:space="preserve">even </w:t>
      </w:r>
      <w:r w:rsidR="005621E2">
        <w:rPr>
          <w:rFonts w:ascii="Arial" w:hAnsi="Arial" w:cs="Arial"/>
          <w:lang w:eastAsia="zh-CN"/>
        </w:rPr>
        <w:t xml:space="preserve">though Etv2 </w:t>
      </w:r>
      <w:r w:rsidR="00E65BD0">
        <w:rPr>
          <w:rFonts w:ascii="Arial" w:hAnsi="Arial" w:cs="Arial"/>
          <w:lang w:eastAsia="zh-CN"/>
        </w:rPr>
        <w:t>was</w:t>
      </w:r>
      <w:r w:rsidR="005621E2">
        <w:rPr>
          <w:rFonts w:ascii="Arial" w:hAnsi="Arial" w:cs="Arial"/>
          <w:lang w:eastAsia="zh-CN"/>
        </w:rPr>
        <w:t xml:space="preserve"> significantly up-regulated </w:t>
      </w:r>
      <w:r w:rsidR="00145690">
        <w:rPr>
          <w:rFonts w:ascii="Arial" w:hAnsi="Arial" w:cs="Arial"/>
          <w:lang w:eastAsia="zh-CN"/>
        </w:rPr>
        <w:t>as early as</w:t>
      </w:r>
      <w:r w:rsidR="005621E2">
        <w:rPr>
          <w:rFonts w:ascii="Arial" w:hAnsi="Arial" w:cs="Arial"/>
          <w:lang w:eastAsia="zh-CN"/>
        </w:rPr>
        <w:t xml:space="preserve"> 24 hours, endothelial markers such as Kdr, Lmo2, Emcn, Cdh5 and Sox18 </w:t>
      </w:r>
      <w:r w:rsidR="00E65BD0">
        <w:rPr>
          <w:rFonts w:ascii="Arial" w:hAnsi="Arial" w:cs="Arial"/>
          <w:lang w:eastAsia="zh-CN"/>
        </w:rPr>
        <w:t>were</w:t>
      </w:r>
      <w:r w:rsidR="005621E2">
        <w:rPr>
          <w:rFonts w:ascii="Arial" w:hAnsi="Arial" w:cs="Arial"/>
          <w:lang w:eastAsia="zh-CN"/>
        </w:rPr>
        <w:t xml:space="preserve"> significantly activated </w:t>
      </w:r>
      <w:r w:rsidR="00513E40">
        <w:rPr>
          <w:rFonts w:ascii="Arial" w:hAnsi="Arial" w:cs="Arial"/>
          <w:lang w:eastAsia="zh-CN"/>
        </w:rPr>
        <w:t xml:space="preserve">only </w:t>
      </w:r>
      <w:r w:rsidR="005621E2">
        <w:rPr>
          <w:rFonts w:ascii="Arial" w:hAnsi="Arial" w:cs="Arial"/>
          <w:lang w:eastAsia="zh-CN"/>
        </w:rPr>
        <w:t xml:space="preserve">in </w:t>
      </w:r>
      <w:ins w:id="45" w:author="Daniel Garry" w:date="2020-02-22T14:41:00Z">
        <w:r w:rsidR="009D0AAA">
          <w:rPr>
            <w:rFonts w:ascii="Arial" w:hAnsi="Arial" w:cs="Arial"/>
            <w:lang w:eastAsia="zh-CN"/>
          </w:rPr>
          <w:t xml:space="preserve">a </w:t>
        </w:r>
      </w:ins>
      <w:r w:rsidR="005621E2">
        <w:rPr>
          <w:rFonts w:ascii="Arial" w:hAnsi="Arial" w:cs="Arial"/>
          <w:lang w:eastAsia="zh-CN"/>
        </w:rPr>
        <w:t>subpopulation of cells (cluster 1 for MEF</w:t>
      </w:r>
      <w:ins w:id="46" w:author="Daniel Garry" w:date="2020-02-22T14:41:00Z">
        <w:r w:rsidR="009D0AAA">
          <w:rPr>
            <w:rFonts w:ascii="Arial" w:hAnsi="Arial" w:cs="Arial"/>
            <w:lang w:eastAsia="zh-CN"/>
          </w:rPr>
          <w:t>s</w:t>
        </w:r>
      </w:ins>
      <w:r w:rsidR="005621E2">
        <w:rPr>
          <w:rFonts w:ascii="Arial" w:hAnsi="Arial" w:cs="Arial"/>
          <w:lang w:eastAsia="zh-CN"/>
        </w:rPr>
        <w:t xml:space="preserve"> and day 1 cells and cluster 2 for day 2 cells</w:t>
      </w:r>
      <w:r w:rsidR="00825747">
        <w:rPr>
          <w:rFonts w:ascii="Arial" w:hAnsi="Arial" w:cs="Arial"/>
          <w:lang w:eastAsia="zh-CN"/>
        </w:rPr>
        <w:t>) (</w:t>
      </w:r>
      <w:r w:rsidR="000F277B">
        <w:rPr>
          <w:rFonts w:ascii="Arial" w:hAnsi="Arial" w:cs="Arial"/>
          <w:lang w:eastAsia="zh-CN"/>
        </w:rPr>
        <w:t>Figure 1</w:t>
      </w:r>
      <w:r w:rsidR="00EA61DA">
        <w:rPr>
          <w:rFonts w:ascii="Arial" w:hAnsi="Arial" w:cs="Arial"/>
          <w:lang w:eastAsia="zh-CN"/>
        </w:rPr>
        <w:t>d</w:t>
      </w:r>
      <w:r w:rsidR="000F277B">
        <w:rPr>
          <w:rFonts w:ascii="Arial" w:hAnsi="Arial" w:cs="Arial"/>
          <w:lang w:eastAsia="zh-CN"/>
        </w:rPr>
        <w:t xml:space="preserve">, </w:t>
      </w:r>
      <w:r w:rsidR="00825747">
        <w:rPr>
          <w:rFonts w:ascii="Arial" w:hAnsi="Arial" w:cs="Arial"/>
          <w:lang w:eastAsia="zh-CN"/>
        </w:rPr>
        <w:t xml:space="preserve">Supplementary Figure </w:t>
      </w:r>
      <w:r w:rsidR="00935D9F">
        <w:rPr>
          <w:rFonts w:ascii="Arial" w:hAnsi="Arial" w:cs="Arial"/>
          <w:lang w:eastAsia="zh-CN"/>
        </w:rPr>
        <w:t>2</w:t>
      </w:r>
      <w:r w:rsidR="00E65BD0">
        <w:rPr>
          <w:rFonts w:ascii="Arial" w:hAnsi="Arial" w:cs="Arial"/>
          <w:lang w:eastAsia="zh-CN"/>
        </w:rPr>
        <w:t xml:space="preserve">a and </w:t>
      </w:r>
      <w:r w:rsidR="00935D9F">
        <w:rPr>
          <w:rFonts w:ascii="Arial" w:hAnsi="Arial" w:cs="Arial"/>
          <w:lang w:eastAsia="zh-CN"/>
        </w:rPr>
        <w:t>2</w:t>
      </w:r>
      <w:r w:rsidR="00E65BD0">
        <w:rPr>
          <w:rFonts w:ascii="Arial" w:hAnsi="Arial" w:cs="Arial"/>
          <w:lang w:eastAsia="zh-CN"/>
        </w:rPr>
        <w:t>b</w:t>
      </w:r>
      <w:r w:rsidR="00825747">
        <w:rPr>
          <w:rFonts w:ascii="Arial" w:hAnsi="Arial" w:cs="Arial"/>
          <w:lang w:eastAsia="zh-CN"/>
        </w:rPr>
        <w:t xml:space="preserve">).  </w:t>
      </w:r>
      <w:r w:rsidR="009303CD">
        <w:rPr>
          <w:rFonts w:ascii="Arial" w:hAnsi="Arial" w:cs="Arial"/>
          <w:lang w:eastAsia="zh-CN"/>
        </w:rPr>
        <w:t xml:space="preserve">The pathway analysis suggested that the </w:t>
      </w:r>
      <w:commentRangeStart w:id="47"/>
      <w:r w:rsidR="009303CD">
        <w:rPr>
          <w:rFonts w:ascii="Arial" w:hAnsi="Arial" w:cs="Arial"/>
          <w:lang w:eastAsia="zh-CN"/>
        </w:rPr>
        <w:t xml:space="preserve">cell cycle process and chromatin organization </w:t>
      </w:r>
      <w:commentRangeEnd w:id="47"/>
      <w:r w:rsidR="00A65D29">
        <w:rPr>
          <w:rStyle w:val="CommentReference"/>
        </w:rPr>
        <w:commentReference w:id="47"/>
      </w:r>
      <w:r w:rsidR="009303CD">
        <w:rPr>
          <w:rFonts w:ascii="Arial" w:hAnsi="Arial" w:cs="Arial"/>
          <w:lang w:eastAsia="zh-CN"/>
        </w:rPr>
        <w:t xml:space="preserve">related genes </w:t>
      </w:r>
      <w:r w:rsidR="005554C4">
        <w:rPr>
          <w:rFonts w:ascii="Arial" w:hAnsi="Arial" w:cs="Arial"/>
          <w:lang w:eastAsia="zh-CN"/>
        </w:rPr>
        <w:t>were</w:t>
      </w:r>
      <w:r w:rsidR="009303CD">
        <w:rPr>
          <w:rFonts w:ascii="Arial" w:hAnsi="Arial" w:cs="Arial"/>
          <w:lang w:eastAsia="zh-CN"/>
        </w:rPr>
        <w:t xml:space="preserve"> significantly up-regulated in cluster 1 MEF cells</w:t>
      </w:r>
      <w:r w:rsidR="00EB34FD">
        <w:rPr>
          <w:rFonts w:ascii="Arial" w:hAnsi="Arial" w:cs="Arial"/>
          <w:lang w:eastAsia="zh-CN"/>
        </w:rPr>
        <w:t xml:space="preserve">, and </w:t>
      </w:r>
      <w:r w:rsidR="00342C04">
        <w:rPr>
          <w:rFonts w:ascii="Arial" w:hAnsi="Arial" w:cs="Arial"/>
          <w:lang w:eastAsia="zh-CN"/>
        </w:rPr>
        <w:t>may be</w:t>
      </w:r>
      <w:r w:rsidR="00EB34FD">
        <w:rPr>
          <w:rFonts w:ascii="Arial" w:hAnsi="Arial" w:cs="Arial"/>
          <w:lang w:eastAsia="zh-CN"/>
        </w:rPr>
        <w:t xml:space="preserve"> required for the initiation of Etv2 induced </w:t>
      </w:r>
      <w:r w:rsidR="00EB34FD">
        <w:rPr>
          <w:rFonts w:ascii="Arial" w:hAnsi="Arial" w:cs="Arial"/>
          <w:lang w:eastAsia="zh-CN"/>
        </w:rPr>
        <w:lastRenderedPageBreak/>
        <w:t>reprogramming process</w:t>
      </w:r>
      <w:r w:rsidR="006B6E35">
        <w:rPr>
          <w:rFonts w:ascii="Arial" w:hAnsi="Arial" w:cs="Arial"/>
          <w:lang w:eastAsia="zh-CN"/>
        </w:rPr>
        <w:t xml:space="preserve"> (Supplementary Figure </w:t>
      </w:r>
      <w:r w:rsidR="00935D9F">
        <w:rPr>
          <w:rFonts w:ascii="Arial" w:hAnsi="Arial" w:cs="Arial"/>
          <w:lang w:eastAsia="zh-CN"/>
        </w:rPr>
        <w:t>2</w:t>
      </w:r>
      <w:r w:rsidR="006B6E35">
        <w:rPr>
          <w:rFonts w:ascii="Arial" w:hAnsi="Arial" w:cs="Arial"/>
          <w:lang w:eastAsia="zh-CN"/>
        </w:rPr>
        <w:t xml:space="preserve">c).  </w:t>
      </w:r>
      <w:r w:rsidR="000F277B">
        <w:rPr>
          <w:rFonts w:ascii="Arial" w:hAnsi="Arial" w:cs="Arial"/>
          <w:lang w:eastAsia="zh-CN"/>
        </w:rPr>
        <w:t xml:space="preserve">At </w:t>
      </w:r>
      <w:r w:rsidR="0012311C">
        <w:rPr>
          <w:rFonts w:ascii="Arial" w:hAnsi="Arial" w:cs="Arial"/>
          <w:lang w:eastAsia="zh-CN"/>
        </w:rPr>
        <w:t xml:space="preserve">day 7 of reprogramming, </w:t>
      </w:r>
      <w:r w:rsidR="005960ED">
        <w:rPr>
          <w:rFonts w:ascii="Arial" w:hAnsi="Arial" w:cs="Arial"/>
          <w:lang w:eastAsia="zh-CN"/>
        </w:rPr>
        <w:t xml:space="preserve">the FACS </w:t>
      </w:r>
      <w:ins w:id="48" w:author="Daniel Garry" w:date="2020-02-22T14:42:00Z">
        <w:r w:rsidR="009D0AAA">
          <w:rPr>
            <w:rFonts w:ascii="Arial" w:hAnsi="Arial" w:cs="Arial"/>
            <w:lang w:eastAsia="zh-CN"/>
          </w:rPr>
          <w:t xml:space="preserve">analysis </w:t>
        </w:r>
      </w:ins>
      <w:r w:rsidR="005960ED">
        <w:rPr>
          <w:rFonts w:ascii="Arial" w:hAnsi="Arial" w:cs="Arial"/>
          <w:lang w:eastAsia="zh-CN"/>
        </w:rPr>
        <w:t xml:space="preserve">showed that </w:t>
      </w:r>
      <w:r w:rsidR="00EA61DA">
        <w:rPr>
          <w:rFonts w:ascii="Arial" w:hAnsi="Arial" w:cs="Arial"/>
          <w:highlight w:val="yellow"/>
          <w:lang w:eastAsia="zh-CN"/>
        </w:rPr>
        <w:t>17</w:t>
      </w:r>
      <w:r w:rsidR="00145690">
        <w:rPr>
          <w:rFonts w:ascii="Arial" w:hAnsi="Arial" w:cs="Arial"/>
          <w:highlight w:val="yellow"/>
          <w:lang w:eastAsia="zh-CN"/>
        </w:rPr>
        <w:t>%</w:t>
      </w:r>
      <w:r w:rsidR="00EA61DA">
        <w:rPr>
          <w:rFonts w:ascii="Arial" w:hAnsi="Arial" w:cs="Arial"/>
          <w:highlight w:val="yellow"/>
          <w:lang w:eastAsia="zh-CN"/>
        </w:rPr>
        <w:t xml:space="preserve"> </w:t>
      </w:r>
      <w:ins w:id="49" w:author="Daniel Garry" w:date="2020-02-22T14:42:00Z">
        <w:r w:rsidR="009D0AAA">
          <w:rPr>
            <w:rFonts w:ascii="Arial" w:hAnsi="Arial" w:cs="Arial"/>
            <w:lang w:eastAsia="zh-CN"/>
          </w:rPr>
          <w:t xml:space="preserve">of the </w:t>
        </w:r>
      </w:ins>
      <w:r w:rsidR="005960ED">
        <w:rPr>
          <w:rFonts w:ascii="Arial" w:hAnsi="Arial" w:cs="Arial"/>
          <w:lang w:eastAsia="zh-CN"/>
        </w:rPr>
        <w:t xml:space="preserve">cells </w:t>
      </w:r>
      <w:r w:rsidR="005554C4">
        <w:rPr>
          <w:rFonts w:ascii="Arial" w:hAnsi="Arial" w:cs="Arial"/>
          <w:lang w:eastAsia="zh-CN"/>
        </w:rPr>
        <w:t>were</w:t>
      </w:r>
      <w:r w:rsidR="005960ED">
        <w:rPr>
          <w:rFonts w:ascii="Arial" w:hAnsi="Arial" w:cs="Arial"/>
          <w:lang w:eastAsia="zh-CN"/>
        </w:rPr>
        <w:t xml:space="preserve"> Flk1</w:t>
      </w:r>
      <w:r w:rsidR="00145690" w:rsidRPr="009D0AAA">
        <w:rPr>
          <w:rFonts w:ascii="Arial" w:hAnsi="Arial" w:cs="Arial"/>
          <w:vertAlign w:val="superscript"/>
          <w:lang w:eastAsia="zh-CN"/>
          <w:rPrChange w:id="50" w:author="Daniel Garry" w:date="2020-02-22T14:42:00Z">
            <w:rPr>
              <w:rFonts w:ascii="Arial" w:hAnsi="Arial" w:cs="Arial"/>
              <w:lang w:eastAsia="zh-CN"/>
            </w:rPr>
          </w:rPrChange>
        </w:rPr>
        <w:t>+</w:t>
      </w:r>
      <w:r w:rsidR="005960ED">
        <w:rPr>
          <w:rFonts w:ascii="Arial" w:hAnsi="Arial" w:cs="Arial"/>
          <w:lang w:eastAsia="zh-CN"/>
        </w:rPr>
        <w:t xml:space="preserve"> cells</w:t>
      </w:r>
      <w:r w:rsidR="00EA61DA">
        <w:rPr>
          <w:rFonts w:ascii="Arial" w:hAnsi="Arial" w:cs="Arial"/>
          <w:lang w:eastAsia="zh-CN"/>
        </w:rPr>
        <w:t xml:space="preserve"> (Supplementary Figure </w:t>
      </w:r>
      <w:r w:rsidR="00244B9C">
        <w:rPr>
          <w:rFonts w:ascii="Arial" w:hAnsi="Arial" w:cs="Arial"/>
          <w:lang w:eastAsia="zh-CN"/>
        </w:rPr>
        <w:t xml:space="preserve">1c and </w:t>
      </w:r>
      <w:r w:rsidR="00EA61DA">
        <w:rPr>
          <w:rFonts w:ascii="Arial" w:hAnsi="Arial" w:cs="Arial"/>
          <w:lang w:eastAsia="zh-CN"/>
        </w:rPr>
        <w:t>1d)</w:t>
      </w:r>
      <w:r w:rsidR="005960ED">
        <w:rPr>
          <w:rFonts w:ascii="Arial" w:hAnsi="Arial" w:cs="Arial"/>
          <w:lang w:eastAsia="zh-CN"/>
        </w:rPr>
        <w:t>.  The scRNA-seq showed that the Flk1</w:t>
      </w:r>
      <w:r w:rsidR="005960ED" w:rsidRPr="009D0AAA">
        <w:rPr>
          <w:rFonts w:ascii="Arial" w:hAnsi="Arial" w:cs="Arial"/>
          <w:vertAlign w:val="superscript"/>
          <w:lang w:eastAsia="zh-CN"/>
          <w:rPrChange w:id="51" w:author="Daniel Garry" w:date="2020-02-22T14:42:00Z">
            <w:rPr>
              <w:rFonts w:ascii="Arial" w:hAnsi="Arial" w:cs="Arial"/>
              <w:lang w:eastAsia="zh-CN"/>
            </w:rPr>
          </w:rPrChange>
        </w:rPr>
        <w:t>+</w:t>
      </w:r>
      <w:r w:rsidR="005960ED">
        <w:rPr>
          <w:rFonts w:ascii="Arial" w:hAnsi="Arial" w:cs="Arial"/>
          <w:lang w:eastAsia="zh-CN"/>
        </w:rPr>
        <w:t xml:space="preserve"> cells at day 7 formed a unique cell population (cluster 7)</w:t>
      </w:r>
      <w:r w:rsidR="00060FE5">
        <w:rPr>
          <w:rFonts w:ascii="Arial" w:hAnsi="Arial" w:cs="Arial"/>
          <w:lang w:eastAsia="zh-CN"/>
        </w:rPr>
        <w:t>.  T</w:t>
      </w:r>
      <w:r w:rsidR="005960ED">
        <w:rPr>
          <w:rFonts w:ascii="Arial" w:hAnsi="Arial" w:cs="Arial"/>
          <w:lang w:eastAsia="zh-CN"/>
        </w:rPr>
        <w:t xml:space="preserve">he endothelial </w:t>
      </w:r>
      <w:r w:rsidR="00A65D29">
        <w:rPr>
          <w:rFonts w:ascii="Arial" w:hAnsi="Arial" w:cs="Arial"/>
          <w:lang w:eastAsia="zh-CN"/>
        </w:rPr>
        <w:t xml:space="preserve">marker </w:t>
      </w:r>
      <w:r w:rsidR="005960ED">
        <w:rPr>
          <w:rFonts w:ascii="Arial" w:hAnsi="Arial" w:cs="Arial"/>
          <w:lang w:eastAsia="zh-CN"/>
        </w:rPr>
        <w:t xml:space="preserve">genes </w:t>
      </w:r>
      <w:r w:rsidR="00A65D29">
        <w:rPr>
          <w:rFonts w:ascii="Arial" w:hAnsi="Arial" w:cs="Arial"/>
          <w:lang w:eastAsia="zh-CN"/>
        </w:rPr>
        <w:t xml:space="preserve">such as Lmo2 and Emcn </w:t>
      </w:r>
      <w:r w:rsidR="00060FE5">
        <w:rPr>
          <w:rFonts w:ascii="Arial" w:hAnsi="Arial" w:cs="Arial"/>
          <w:lang w:eastAsia="zh-CN"/>
        </w:rPr>
        <w:t>were</w:t>
      </w:r>
      <w:r w:rsidR="005960ED">
        <w:rPr>
          <w:rFonts w:ascii="Arial" w:hAnsi="Arial" w:cs="Arial"/>
          <w:lang w:eastAsia="zh-CN"/>
        </w:rPr>
        <w:t xml:space="preserve"> robustly expressed in the cluster 7 cells</w:t>
      </w:r>
      <w:r w:rsidR="00060FE5">
        <w:rPr>
          <w:rFonts w:ascii="Arial" w:hAnsi="Arial" w:cs="Arial"/>
          <w:lang w:eastAsia="zh-CN"/>
        </w:rPr>
        <w:t>, while the fibroblast markers such as Cd44 and Fosl1 were down-regulated</w:t>
      </w:r>
      <w:r w:rsidR="005960ED">
        <w:rPr>
          <w:rFonts w:ascii="Arial" w:hAnsi="Arial" w:cs="Arial"/>
          <w:lang w:eastAsia="zh-CN"/>
        </w:rPr>
        <w:t xml:space="preserve"> (Figure 1</w:t>
      </w:r>
      <w:r w:rsidR="00C83682">
        <w:rPr>
          <w:rFonts w:ascii="Arial" w:hAnsi="Arial" w:cs="Arial"/>
          <w:lang w:eastAsia="zh-CN"/>
        </w:rPr>
        <w:t>f</w:t>
      </w:r>
      <w:r w:rsidR="005960ED">
        <w:rPr>
          <w:rFonts w:ascii="Arial" w:hAnsi="Arial" w:cs="Arial"/>
          <w:lang w:eastAsia="zh-CN"/>
        </w:rPr>
        <w:t xml:space="preserve">).  </w:t>
      </w:r>
      <w:r w:rsidR="00A65D29">
        <w:rPr>
          <w:rFonts w:ascii="Arial" w:hAnsi="Arial" w:cs="Arial"/>
          <w:lang w:eastAsia="zh-CN"/>
        </w:rPr>
        <w:t xml:space="preserve">The pathway analysis </w:t>
      </w:r>
      <w:r w:rsidR="00935D9F">
        <w:rPr>
          <w:rFonts w:ascii="Arial" w:hAnsi="Arial" w:cs="Arial"/>
          <w:lang w:eastAsia="zh-CN"/>
        </w:rPr>
        <w:t>confirmed that</w:t>
      </w:r>
      <w:r w:rsidR="00A65D29">
        <w:rPr>
          <w:rFonts w:ascii="Arial" w:hAnsi="Arial" w:cs="Arial"/>
          <w:lang w:eastAsia="zh-CN"/>
        </w:rPr>
        <w:t xml:space="preserve"> genes with functions related to vasculature development and blood vessel development </w:t>
      </w:r>
      <w:r w:rsidR="00935D9F">
        <w:rPr>
          <w:rFonts w:ascii="Arial" w:hAnsi="Arial" w:cs="Arial"/>
          <w:lang w:eastAsia="zh-CN"/>
        </w:rPr>
        <w:t>were</w:t>
      </w:r>
      <w:r w:rsidR="00A65D29">
        <w:rPr>
          <w:rFonts w:ascii="Arial" w:hAnsi="Arial" w:cs="Arial"/>
          <w:lang w:eastAsia="zh-CN"/>
        </w:rPr>
        <w:t xml:space="preserve"> more abundantly expressed in cluster 7 compared with the remaining clusters (Figure 1</w:t>
      </w:r>
      <w:r w:rsidR="00C83682">
        <w:rPr>
          <w:rFonts w:ascii="Arial" w:hAnsi="Arial" w:cs="Arial"/>
          <w:lang w:eastAsia="zh-CN"/>
        </w:rPr>
        <w:t>g</w:t>
      </w:r>
      <w:r w:rsidR="00A65D29">
        <w:rPr>
          <w:rFonts w:ascii="Arial" w:hAnsi="Arial" w:cs="Arial"/>
          <w:lang w:eastAsia="zh-CN"/>
        </w:rPr>
        <w:t xml:space="preserve">). </w:t>
      </w:r>
      <w:r w:rsidR="00060FE5">
        <w:rPr>
          <w:rFonts w:ascii="Arial" w:hAnsi="Arial" w:cs="Arial"/>
          <w:lang w:eastAsia="zh-CN"/>
        </w:rPr>
        <w:t xml:space="preserve"> </w:t>
      </w:r>
      <w:r w:rsidR="008C0C14">
        <w:rPr>
          <w:rFonts w:ascii="Arial" w:hAnsi="Arial" w:cs="Arial"/>
          <w:lang w:eastAsia="zh-CN"/>
        </w:rPr>
        <w:t>In summary, t</w:t>
      </w:r>
      <w:r w:rsidR="00707D81">
        <w:rPr>
          <w:rFonts w:ascii="Arial" w:hAnsi="Arial" w:cs="Arial"/>
          <w:lang w:eastAsia="zh-CN"/>
        </w:rPr>
        <w:t>he scRNA-seq analysis suggested that inducing Etv2 in MEF</w:t>
      </w:r>
      <w:r w:rsidR="00683649">
        <w:rPr>
          <w:rFonts w:ascii="Arial" w:hAnsi="Arial" w:cs="Arial"/>
          <w:lang w:eastAsia="zh-CN"/>
        </w:rPr>
        <w:t>s</w:t>
      </w:r>
      <w:r w:rsidR="00707D81">
        <w:rPr>
          <w:rFonts w:ascii="Arial" w:hAnsi="Arial" w:cs="Arial"/>
          <w:lang w:eastAsia="zh-CN"/>
        </w:rPr>
        <w:t xml:space="preserve"> </w:t>
      </w:r>
      <w:r w:rsidR="007817E7">
        <w:rPr>
          <w:rFonts w:ascii="Arial" w:hAnsi="Arial" w:cs="Arial"/>
          <w:lang w:eastAsia="zh-CN"/>
        </w:rPr>
        <w:t>activate</w:t>
      </w:r>
      <w:r w:rsidR="008C0C14">
        <w:rPr>
          <w:rFonts w:ascii="Arial" w:hAnsi="Arial" w:cs="Arial"/>
          <w:lang w:eastAsia="zh-CN"/>
        </w:rPr>
        <w:t>d</w:t>
      </w:r>
      <w:r w:rsidR="007817E7">
        <w:rPr>
          <w:rFonts w:ascii="Arial" w:hAnsi="Arial" w:cs="Arial"/>
          <w:lang w:eastAsia="zh-CN"/>
        </w:rPr>
        <w:t xml:space="preserve"> the downstream endothelial marker genes and </w:t>
      </w:r>
      <w:r w:rsidR="00707D81">
        <w:rPr>
          <w:rFonts w:ascii="Arial" w:hAnsi="Arial" w:cs="Arial"/>
          <w:lang w:eastAsia="zh-CN"/>
        </w:rPr>
        <w:t>promote</w:t>
      </w:r>
      <w:r w:rsidR="00683649">
        <w:rPr>
          <w:rFonts w:ascii="Arial" w:hAnsi="Arial" w:cs="Arial"/>
          <w:lang w:eastAsia="zh-CN"/>
        </w:rPr>
        <w:t>d</w:t>
      </w:r>
      <w:r w:rsidR="00707D81">
        <w:rPr>
          <w:rFonts w:ascii="Arial" w:hAnsi="Arial" w:cs="Arial"/>
          <w:lang w:eastAsia="zh-CN"/>
        </w:rPr>
        <w:t xml:space="preserve"> the development of endothelial lineages</w:t>
      </w:r>
      <w:r w:rsidR="005554C4">
        <w:rPr>
          <w:rFonts w:ascii="Arial" w:hAnsi="Arial" w:cs="Arial"/>
          <w:lang w:eastAsia="zh-CN"/>
        </w:rPr>
        <w:t xml:space="preserve">.  </w:t>
      </w:r>
    </w:p>
    <w:p w14:paraId="29D885BC" w14:textId="795080F6" w:rsidR="00EF53CC" w:rsidRDefault="00EF53CC" w:rsidP="008C0E5A">
      <w:pPr>
        <w:spacing w:line="360" w:lineRule="auto"/>
        <w:rPr>
          <w:rFonts w:ascii="Arial" w:hAnsi="Arial" w:cs="Arial"/>
          <w:lang w:eastAsia="zh-CN"/>
        </w:rPr>
      </w:pPr>
    </w:p>
    <w:p w14:paraId="20705495" w14:textId="24985CA6" w:rsidR="00EF53CC" w:rsidRDefault="00935D9F" w:rsidP="008C0E5A">
      <w:pPr>
        <w:spacing w:line="360" w:lineRule="auto"/>
        <w:rPr>
          <w:rFonts w:ascii="Arial" w:hAnsi="Arial" w:cs="Arial"/>
          <w:lang w:eastAsia="zh-CN"/>
        </w:rPr>
      </w:pPr>
      <w:r>
        <w:rPr>
          <w:rFonts w:ascii="Arial" w:hAnsi="Arial" w:cs="Arial"/>
          <w:lang w:eastAsia="zh-CN"/>
        </w:rPr>
        <w:t xml:space="preserve">The embryoid body (EB) formation from ES cells </w:t>
      </w:r>
      <w:r w:rsidR="002A00EC">
        <w:rPr>
          <w:rFonts w:ascii="Arial" w:hAnsi="Arial" w:cs="Arial"/>
          <w:lang w:eastAsia="zh-CN"/>
        </w:rPr>
        <w:t>has been</w:t>
      </w:r>
      <w:r>
        <w:rPr>
          <w:rFonts w:ascii="Arial" w:hAnsi="Arial" w:cs="Arial"/>
          <w:lang w:eastAsia="zh-CN"/>
        </w:rPr>
        <w:t xml:space="preserve"> </w:t>
      </w:r>
      <w:r w:rsidR="00350EEA">
        <w:rPr>
          <w:rFonts w:ascii="Arial" w:hAnsi="Arial" w:cs="Arial"/>
          <w:lang w:eastAsia="zh-CN"/>
        </w:rPr>
        <w:t>broadly used</w:t>
      </w:r>
      <w:r>
        <w:rPr>
          <w:rFonts w:ascii="Arial" w:hAnsi="Arial" w:cs="Arial"/>
          <w:lang w:eastAsia="zh-CN"/>
        </w:rPr>
        <w:t xml:space="preserve"> for studying the role of Etv2 in endothelial development</w:t>
      </w:r>
      <w:sdt>
        <w:sdtPr>
          <w:rPr>
            <w:rFonts w:ascii="Arial" w:hAnsi="Arial" w:cs="Arial"/>
            <w:color w:val="000000"/>
            <w:lang w:eastAsia="zh-CN"/>
          </w:rPr>
          <w:tag w:val="citation"/>
          <w:id w:val="3643804"/>
          <w:placeholder>
            <w:docPart w:val="DefaultPlaceholder_-1854013440"/>
          </w:placeholder>
        </w:sdtPr>
        <w:sdtEndPr/>
        <w:sdtContent>
          <w:r w:rsidR="001C53D9" w:rsidRPr="001C53D9">
            <w:rPr>
              <w:rFonts w:ascii="Arial" w:eastAsia="Times New Roman" w:hAnsi="Arial" w:cs="Arial"/>
              <w:color w:val="000000"/>
              <w:vertAlign w:val="superscript"/>
            </w:rPr>
            <w:t>9</w:t>
          </w:r>
        </w:sdtContent>
      </w:sdt>
      <w:r>
        <w:rPr>
          <w:rFonts w:ascii="Arial" w:hAnsi="Arial" w:cs="Arial"/>
          <w:lang w:eastAsia="zh-CN"/>
        </w:rPr>
        <w:t xml:space="preserve">. </w:t>
      </w:r>
      <w:r w:rsidR="00CA041A">
        <w:rPr>
          <w:rFonts w:ascii="Arial" w:hAnsi="Arial" w:cs="Arial"/>
          <w:lang w:eastAsia="zh-CN"/>
        </w:rPr>
        <w:t xml:space="preserve"> </w:t>
      </w:r>
      <w:r w:rsidR="00411546">
        <w:rPr>
          <w:rFonts w:ascii="Arial" w:hAnsi="Arial" w:cs="Arial"/>
          <w:lang w:eastAsia="zh-CN"/>
        </w:rPr>
        <w:t>To investigate the molecular programs that are commonly or different</w:t>
      </w:r>
      <w:r w:rsidR="002A00EC">
        <w:rPr>
          <w:rFonts w:ascii="Arial" w:hAnsi="Arial" w:cs="Arial"/>
          <w:lang w:eastAsia="zh-CN"/>
        </w:rPr>
        <w:t>ial</w:t>
      </w:r>
      <w:r w:rsidR="00411546">
        <w:rPr>
          <w:rFonts w:ascii="Arial" w:hAnsi="Arial" w:cs="Arial"/>
          <w:lang w:eastAsia="zh-CN"/>
        </w:rPr>
        <w:t>ly responsive to the Etv2 induction in EB</w:t>
      </w:r>
      <w:r w:rsidR="002A00EC">
        <w:rPr>
          <w:rFonts w:ascii="Arial" w:hAnsi="Arial" w:cs="Arial"/>
          <w:lang w:eastAsia="zh-CN"/>
        </w:rPr>
        <w:t>s</w:t>
      </w:r>
      <w:r w:rsidR="00411546">
        <w:rPr>
          <w:rFonts w:ascii="Arial" w:hAnsi="Arial" w:cs="Arial"/>
          <w:lang w:eastAsia="zh-CN"/>
        </w:rPr>
        <w:t xml:space="preserve"> and MEF</w:t>
      </w:r>
      <w:r w:rsidR="002A00EC">
        <w:rPr>
          <w:rFonts w:ascii="Arial" w:hAnsi="Arial" w:cs="Arial"/>
          <w:lang w:eastAsia="zh-CN"/>
        </w:rPr>
        <w:t>s</w:t>
      </w:r>
      <w:r w:rsidR="00411546">
        <w:rPr>
          <w:rFonts w:ascii="Arial" w:hAnsi="Arial" w:cs="Arial"/>
          <w:lang w:eastAsia="zh-CN"/>
        </w:rPr>
        <w:t xml:space="preserve">, we </w:t>
      </w:r>
      <w:r w:rsidR="00CA041A">
        <w:rPr>
          <w:rFonts w:ascii="Arial" w:hAnsi="Arial" w:cs="Arial"/>
          <w:lang w:eastAsia="zh-CN"/>
        </w:rPr>
        <w:t xml:space="preserve">induced Etv2 at </w:t>
      </w:r>
      <w:r w:rsidR="005D64E3">
        <w:rPr>
          <w:rFonts w:ascii="Arial" w:hAnsi="Arial" w:cs="Arial"/>
          <w:lang w:eastAsia="zh-CN"/>
        </w:rPr>
        <w:t xml:space="preserve">day </w:t>
      </w:r>
      <w:r w:rsidR="00CA041A">
        <w:rPr>
          <w:rFonts w:ascii="Arial" w:hAnsi="Arial" w:cs="Arial"/>
          <w:lang w:eastAsia="zh-CN"/>
        </w:rPr>
        <w:t>2.5 developing EB</w:t>
      </w:r>
      <w:r w:rsidR="002A00EC">
        <w:rPr>
          <w:rFonts w:ascii="Arial" w:hAnsi="Arial" w:cs="Arial"/>
          <w:lang w:eastAsia="zh-CN"/>
        </w:rPr>
        <w:t>s</w:t>
      </w:r>
      <w:r w:rsidR="00CA041A">
        <w:rPr>
          <w:rFonts w:ascii="Arial" w:hAnsi="Arial" w:cs="Arial"/>
          <w:lang w:eastAsia="zh-CN"/>
        </w:rPr>
        <w:t xml:space="preserve"> and performed bulk RNA-seq of Flk1</w:t>
      </w:r>
      <w:r w:rsidR="00CA041A" w:rsidRPr="00411546">
        <w:rPr>
          <w:rFonts w:ascii="Arial" w:hAnsi="Arial" w:cs="Arial"/>
          <w:vertAlign w:val="superscript"/>
          <w:lang w:eastAsia="zh-CN"/>
        </w:rPr>
        <w:t>+</w:t>
      </w:r>
      <w:r w:rsidR="00CA041A">
        <w:rPr>
          <w:rFonts w:ascii="Arial" w:hAnsi="Arial" w:cs="Arial"/>
          <w:lang w:eastAsia="zh-CN"/>
        </w:rPr>
        <w:t xml:space="preserve"> cells at 3 hours post</w:t>
      </w:r>
      <w:ins w:id="52" w:author="Daniel Garry" w:date="2020-02-22T14:45:00Z">
        <w:r w:rsidR="002A587E">
          <w:rPr>
            <w:rFonts w:ascii="Arial" w:hAnsi="Arial" w:cs="Arial"/>
            <w:lang w:eastAsia="zh-CN"/>
          </w:rPr>
          <w:t>-</w:t>
        </w:r>
      </w:ins>
      <w:del w:id="53" w:author="Daniel Garry" w:date="2020-02-22T14:45:00Z">
        <w:r w:rsidR="00CA041A" w:rsidDel="002A587E">
          <w:rPr>
            <w:rFonts w:ascii="Arial" w:hAnsi="Arial" w:cs="Arial"/>
            <w:lang w:eastAsia="zh-CN"/>
          </w:rPr>
          <w:delText xml:space="preserve"> </w:delText>
        </w:r>
      </w:del>
      <w:r w:rsidR="00CA041A">
        <w:rPr>
          <w:rFonts w:ascii="Arial" w:hAnsi="Arial" w:cs="Arial"/>
          <w:lang w:eastAsia="zh-CN"/>
        </w:rPr>
        <w:t>induction</w:t>
      </w:r>
      <w:r w:rsidR="00F0735A">
        <w:rPr>
          <w:rFonts w:ascii="Arial" w:hAnsi="Arial" w:cs="Arial"/>
          <w:lang w:eastAsia="zh-CN"/>
        </w:rPr>
        <w:t xml:space="preserve"> (Figure 1b</w:t>
      </w:r>
      <w:r w:rsidR="0034574B">
        <w:rPr>
          <w:rFonts w:ascii="Arial" w:hAnsi="Arial" w:cs="Arial"/>
          <w:lang w:eastAsia="zh-CN"/>
        </w:rPr>
        <w:t xml:space="preserve"> and Supplementary Figure 3</w:t>
      </w:r>
      <w:r w:rsidR="00F0735A">
        <w:rPr>
          <w:rFonts w:ascii="Arial" w:hAnsi="Arial" w:cs="Arial"/>
          <w:lang w:eastAsia="zh-CN"/>
        </w:rPr>
        <w:t>)</w:t>
      </w:r>
      <w:r w:rsidR="00CA041A">
        <w:rPr>
          <w:rFonts w:ascii="Arial" w:hAnsi="Arial" w:cs="Arial"/>
          <w:lang w:eastAsia="zh-CN"/>
        </w:rPr>
        <w:t xml:space="preserve">. </w:t>
      </w:r>
      <w:r w:rsidR="005554C4">
        <w:rPr>
          <w:rFonts w:ascii="Arial" w:hAnsi="Arial" w:cs="Arial"/>
          <w:lang w:eastAsia="zh-CN"/>
        </w:rPr>
        <w:t>Compar</w:t>
      </w:r>
      <w:r w:rsidR="002A00EC">
        <w:rPr>
          <w:rFonts w:ascii="Arial" w:hAnsi="Arial" w:cs="Arial"/>
          <w:lang w:eastAsia="zh-CN"/>
        </w:rPr>
        <w:t>ed</w:t>
      </w:r>
      <w:r w:rsidR="005554C4">
        <w:rPr>
          <w:rFonts w:ascii="Arial" w:hAnsi="Arial" w:cs="Arial"/>
          <w:lang w:eastAsia="zh-CN"/>
        </w:rPr>
        <w:t xml:space="preserve"> with</w:t>
      </w:r>
      <w:r w:rsidR="00411546">
        <w:rPr>
          <w:rFonts w:ascii="Arial" w:hAnsi="Arial" w:cs="Arial"/>
          <w:lang w:eastAsia="zh-CN"/>
        </w:rPr>
        <w:t xml:space="preserve"> the </w:t>
      </w:r>
      <w:r w:rsidR="00350EEA">
        <w:rPr>
          <w:rFonts w:ascii="Arial" w:hAnsi="Arial" w:cs="Arial"/>
          <w:lang w:eastAsia="zh-CN"/>
        </w:rPr>
        <w:t>gene expression profiles in D2.5 EB</w:t>
      </w:r>
      <w:r w:rsidR="002A00EC">
        <w:rPr>
          <w:rFonts w:ascii="Arial" w:hAnsi="Arial" w:cs="Arial"/>
          <w:lang w:eastAsia="zh-CN"/>
        </w:rPr>
        <w:t>s</w:t>
      </w:r>
      <w:r w:rsidR="00350EEA">
        <w:rPr>
          <w:rFonts w:ascii="Arial" w:hAnsi="Arial" w:cs="Arial"/>
          <w:lang w:eastAsia="zh-CN"/>
        </w:rPr>
        <w:t xml:space="preserve"> without induction, w</w:t>
      </w:r>
      <w:r w:rsidR="00411546">
        <w:rPr>
          <w:rFonts w:ascii="Arial" w:hAnsi="Arial" w:cs="Arial"/>
          <w:lang w:eastAsia="zh-CN"/>
        </w:rPr>
        <w:t xml:space="preserve">e identified 2,324 and 2,328 genes that </w:t>
      </w:r>
      <w:r w:rsidR="005554C4">
        <w:rPr>
          <w:rFonts w:ascii="Arial" w:hAnsi="Arial" w:cs="Arial"/>
          <w:lang w:eastAsia="zh-CN"/>
        </w:rPr>
        <w:t>were</w:t>
      </w:r>
      <w:r w:rsidR="00411546">
        <w:rPr>
          <w:rFonts w:ascii="Arial" w:hAnsi="Arial" w:cs="Arial"/>
          <w:lang w:eastAsia="zh-CN"/>
        </w:rPr>
        <w:t xml:space="preserve"> up-</w:t>
      </w:r>
      <w:r w:rsidR="00350EEA">
        <w:rPr>
          <w:rFonts w:ascii="Arial" w:hAnsi="Arial" w:cs="Arial"/>
          <w:lang w:eastAsia="zh-CN"/>
        </w:rPr>
        <w:t xml:space="preserve"> and down-regulated, respectively.  Among them, 554 and 1,507 genes </w:t>
      </w:r>
      <w:r w:rsidR="005554C4">
        <w:rPr>
          <w:rFonts w:ascii="Arial" w:hAnsi="Arial" w:cs="Arial"/>
          <w:lang w:eastAsia="zh-CN"/>
        </w:rPr>
        <w:t>were</w:t>
      </w:r>
      <w:r w:rsidR="00350EEA">
        <w:rPr>
          <w:rFonts w:ascii="Arial" w:hAnsi="Arial" w:cs="Arial"/>
          <w:lang w:eastAsia="zh-CN"/>
        </w:rPr>
        <w:t xml:space="preserve"> up- and down-regulated in both EB</w:t>
      </w:r>
      <w:r w:rsidR="002A00EC">
        <w:rPr>
          <w:rFonts w:ascii="Arial" w:hAnsi="Arial" w:cs="Arial"/>
          <w:lang w:eastAsia="zh-CN"/>
        </w:rPr>
        <w:t>s</w:t>
      </w:r>
      <w:r w:rsidR="00350EEA">
        <w:rPr>
          <w:rFonts w:ascii="Arial" w:hAnsi="Arial" w:cs="Arial"/>
          <w:lang w:eastAsia="zh-CN"/>
        </w:rPr>
        <w:t xml:space="preserve"> and MEF</w:t>
      </w:r>
      <w:r w:rsidR="002A00EC">
        <w:rPr>
          <w:rFonts w:ascii="Arial" w:hAnsi="Arial" w:cs="Arial"/>
          <w:lang w:eastAsia="zh-CN"/>
        </w:rPr>
        <w:t>s</w:t>
      </w:r>
      <w:r w:rsidR="00350EEA">
        <w:rPr>
          <w:rFonts w:ascii="Arial" w:hAnsi="Arial" w:cs="Arial"/>
          <w:lang w:eastAsia="zh-CN"/>
        </w:rPr>
        <w:t xml:space="preserve"> (</w:t>
      </w:r>
      <w:r w:rsidR="0034574B">
        <w:rPr>
          <w:rFonts w:ascii="Arial" w:hAnsi="Arial" w:cs="Arial"/>
          <w:lang w:eastAsia="zh-CN"/>
        </w:rPr>
        <w:t>Supplementary Figure 4</w:t>
      </w:r>
      <w:r w:rsidR="001731D0">
        <w:rPr>
          <w:rFonts w:ascii="Arial" w:hAnsi="Arial" w:cs="Arial"/>
          <w:lang w:eastAsia="zh-CN"/>
        </w:rPr>
        <w:t>a</w:t>
      </w:r>
      <w:r w:rsidR="0034574B">
        <w:rPr>
          <w:rFonts w:ascii="Arial" w:hAnsi="Arial" w:cs="Arial"/>
          <w:lang w:eastAsia="zh-CN"/>
        </w:rPr>
        <w:t xml:space="preserve"> and 4</w:t>
      </w:r>
      <w:r w:rsidR="001731D0">
        <w:rPr>
          <w:rFonts w:ascii="Arial" w:hAnsi="Arial" w:cs="Arial"/>
          <w:lang w:eastAsia="zh-CN"/>
        </w:rPr>
        <w:t>b</w:t>
      </w:r>
      <w:r w:rsidR="00350EEA">
        <w:rPr>
          <w:rFonts w:ascii="Arial" w:hAnsi="Arial" w:cs="Arial"/>
          <w:lang w:eastAsia="zh-CN"/>
        </w:rPr>
        <w:t xml:space="preserve">).  </w:t>
      </w:r>
      <w:r w:rsidR="00EE4735">
        <w:rPr>
          <w:rFonts w:ascii="Arial" w:hAnsi="Arial" w:cs="Arial"/>
          <w:lang w:eastAsia="zh-CN"/>
        </w:rPr>
        <w:t xml:space="preserve">As expected, </w:t>
      </w:r>
      <w:r w:rsidR="00656C9D">
        <w:rPr>
          <w:rFonts w:ascii="Arial" w:hAnsi="Arial" w:cs="Arial"/>
          <w:lang w:eastAsia="zh-CN"/>
        </w:rPr>
        <w:t xml:space="preserve">the commonly up-regulated genes </w:t>
      </w:r>
      <w:r w:rsidR="005554C4">
        <w:rPr>
          <w:rFonts w:ascii="Arial" w:hAnsi="Arial" w:cs="Arial"/>
          <w:lang w:eastAsia="zh-CN"/>
        </w:rPr>
        <w:t>were</w:t>
      </w:r>
      <w:r w:rsidR="00656C9D">
        <w:rPr>
          <w:rFonts w:ascii="Arial" w:hAnsi="Arial" w:cs="Arial"/>
          <w:lang w:eastAsia="zh-CN"/>
        </w:rPr>
        <w:t xml:space="preserve"> close</w:t>
      </w:r>
      <w:r w:rsidR="002A00EC">
        <w:rPr>
          <w:rFonts w:ascii="Arial" w:hAnsi="Arial" w:cs="Arial"/>
          <w:lang w:eastAsia="zh-CN"/>
        </w:rPr>
        <w:t xml:space="preserve">ly related to </w:t>
      </w:r>
      <w:r w:rsidR="00643EEB">
        <w:rPr>
          <w:rFonts w:ascii="Arial" w:hAnsi="Arial" w:cs="Arial"/>
          <w:lang w:eastAsia="zh-CN"/>
        </w:rPr>
        <w:t>vasculature</w:t>
      </w:r>
      <w:r w:rsidR="00656C9D">
        <w:rPr>
          <w:rFonts w:ascii="Arial" w:hAnsi="Arial" w:cs="Arial"/>
          <w:lang w:eastAsia="zh-CN"/>
        </w:rPr>
        <w:t xml:space="preserve"> development</w:t>
      </w:r>
      <w:r w:rsidR="005554C4">
        <w:rPr>
          <w:rFonts w:ascii="Arial" w:hAnsi="Arial" w:cs="Arial"/>
          <w:lang w:eastAsia="zh-CN"/>
        </w:rPr>
        <w:t>,</w:t>
      </w:r>
      <w:r w:rsidR="00643EEB">
        <w:rPr>
          <w:rFonts w:ascii="Arial" w:hAnsi="Arial" w:cs="Arial"/>
          <w:lang w:eastAsia="zh-CN"/>
        </w:rPr>
        <w:t xml:space="preserve"> includ</w:t>
      </w:r>
      <w:r w:rsidR="005554C4">
        <w:rPr>
          <w:rFonts w:ascii="Arial" w:hAnsi="Arial" w:cs="Arial"/>
          <w:lang w:eastAsia="zh-CN"/>
        </w:rPr>
        <w:t>ing</w:t>
      </w:r>
      <w:r w:rsidR="00643EEB">
        <w:rPr>
          <w:rFonts w:ascii="Arial" w:hAnsi="Arial" w:cs="Arial"/>
          <w:lang w:eastAsia="zh-CN"/>
        </w:rPr>
        <w:t xml:space="preserve"> endothelial markers Myct1 and Sox18, while the </w:t>
      </w:r>
      <w:commentRangeStart w:id="54"/>
      <w:r w:rsidR="00643EEB">
        <w:rPr>
          <w:rFonts w:ascii="Arial" w:hAnsi="Arial" w:cs="Arial"/>
          <w:lang w:eastAsia="zh-CN"/>
        </w:rPr>
        <w:t xml:space="preserve">commonly down-regulated genes </w:t>
      </w:r>
      <w:r w:rsidR="007E500E">
        <w:rPr>
          <w:rFonts w:ascii="Arial" w:hAnsi="Arial" w:cs="Arial"/>
          <w:lang w:eastAsia="zh-CN"/>
        </w:rPr>
        <w:t>were</w:t>
      </w:r>
      <w:r w:rsidR="00643EEB">
        <w:rPr>
          <w:rFonts w:ascii="Arial" w:hAnsi="Arial" w:cs="Arial"/>
          <w:lang w:eastAsia="zh-CN"/>
        </w:rPr>
        <w:t xml:space="preserve"> significantly associated with the translation and RNA processing</w:t>
      </w:r>
      <w:commentRangeEnd w:id="54"/>
      <w:r w:rsidR="00643EEB">
        <w:rPr>
          <w:rStyle w:val="CommentReference"/>
        </w:rPr>
        <w:commentReference w:id="54"/>
      </w:r>
      <w:r w:rsidR="001731D0">
        <w:rPr>
          <w:rFonts w:ascii="Arial" w:hAnsi="Arial" w:cs="Arial"/>
          <w:lang w:eastAsia="zh-CN"/>
        </w:rPr>
        <w:t xml:space="preserve"> (Supplementary Figure 4c - 4f).  </w:t>
      </w:r>
    </w:p>
    <w:p w14:paraId="6D0D3271" w14:textId="1B008228" w:rsidR="00471DD9" w:rsidRDefault="00471DD9" w:rsidP="008C0E5A">
      <w:pPr>
        <w:spacing w:line="360" w:lineRule="auto"/>
        <w:rPr>
          <w:rFonts w:ascii="Arial" w:hAnsi="Arial" w:cs="Arial"/>
          <w:lang w:eastAsia="zh-CN"/>
        </w:rPr>
      </w:pPr>
    </w:p>
    <w:p w14:paraId="37626848" w14:textId="7D098E1A" w:rsidR="007C3CED" w:rsidRDefault="00C03A36" w:rsidP="008C0E5A">
      <w:pPr>
        <w:spacing w:line="360" w:lineRule="auto"/>
        <w:rPr>
          <w:rFonts w:ascii="Arial" w:hAnsi="Arial" w:cs="Arial"/>
          <w:lang w:eastAsia="zh-CN"/>
        </w:rPr>
      </w:pPr>
      <w:r>
        <w:rPr>
          <w:rFonts w:ascii="Arial" w:hAnsi="Arial" w:cs="Arial"/>
          <w:lang w:eastAsia="zh-CN"/>
        </w:rPr>
        <w:t xml:space="preserve">To examine the chromatin accessibility changes in Etv2 induced cell differentiation, we also </w:t>
      </w:r>
      <w:r w:rsidR="00DE1BF8">
        <w:rPr>
          <w:rFonts w:ascii="Arial" w:hAnsi="Arial" w:cs="Arial"/>
          <w:lang w:eastAsia="zh-CN"/>
        </w:rPr>
        <w:t xml:space="preserve">performed ATAC-seq (Assays for Transposase-Accessible Chromatin with high-throughput sequencing) </w:t>
      </w:r>
      <w:r w:rsidR="0083675D">
        <w:rPr>
          <w:rFonts w:ascii="Arial" w:hAnsi="Arial" w:cs="Arial"/>
          <w:lang w:eastAsia="zh-CN"/>
        </w:rPr>
        <w:t>at 24 hours, 48 hours and 7 days post induction in MEF</w:t>
      </w:r>
      <w:r w:rsidR="002A00EC">
        <w:rPr>
          <w:rFonts w:ascii="Arial" w:hAnsi="Arial" w:cs="Arial"/>
          <w:lang w:eastAsia="zh-CN"/>
        </w:rPr>
        <w:t>s</w:t>
      </w:r>
      <w:r w:rsidR="0083675D">
        <w:rPr>
          <w:rFonts w:ascii="Arial" w:hAnsi="Arial" w:cs="Arial"/>
          <w:lang w:eastAsia="zh-CN"/>
        </w:rPr>
        <w:t xml:space="preserve"> and 3 hours post induction in EB (Figure 1a and 1b).  </w:t>
      </w:r>
      <w:r w:rsidR="006C170D">
        <w:rPr>
          <w:rFonts w:ascii="Arial" w:hAnsi="Arial" w:cs="Arial"/>
          <w:lang w:eastAsia="zh-CN"/>
        </w:rPr>
        <w:t xml:space="preserve">The analysis of transcription factors (TF) associated chromatin </w:t>
      </w:r>
      <w:r w:rsidR="006C170D">
        <w:rPr>
          <w:rFonts w:ascii="Arial" w:hAnsi="Arial" w:cs="Arial"/>
          <w:lang w:eastAsia="zh-CN"/>
        </w:rPr>
        <w:lastRenderedPageBreak/>
        <w:t xml:space="preserve">accessibility analysis suggested that </w:t>
      </w:r>
      <w:r w:rsidR="002A00EC">
        <w:rPr>
          <w:rFonts w:ascii="Arial" w:hAnsi="Arial" w:cs="Arial"/>
          <w:lang w:eastAsia="zh-CN"/>
        </w:rPr>
        <w:t>al</w:t>
      </w:r>
      <w:r w:rsidR="00145690">
        <w:rPr>
          <w:rFonts w:ascii="Arial" w:hAnsi="Arial" w:cs="Arial"/>
          <w:lang w:eastAsia="zh-CN"/>
        </w:rPr>
        <w:t>though there existed significant batch effects between MEF</w:t>
      </w:r>
      <w:r w:rsidR="002A00EC">
        <w:rPr>
          <w:rFonts w:ascii="Arial" w:hAnsi="Arial" w:cs="Arial"/>
          <w:lang w:eastAsia="zh-CN"/>
        </w:rPr>
        <w:t>s</w:t>
      </w:r>
      <w:r w:rsidR="00145690">
        <w:rPr>
          <w:rFonts w:ascii="Arial" w:hAnsi="Arial" w:cs="Arial"/>
          <w:lang w:eastAsia="zh-CN"/>
        </w:rPr>
        <w:t xml:space="preserve"> and EB</w:t>
      </w:r>
      <w:r w:rsidR="002A00EC">
        <w:rPr>
          <w:rFonts w:ascii="Arial" w:hAnsi="Arial" w:cs="Arial"/>
          <w:lang w:eastAsia="zh-CN"/>
        </w:rPr>
        <w:t>s</w:t>
      </w:r>
      <w:r w:rsidR="00AF7A12">
        <w:rPr>
          <w:rFonts w:ascii="Arial" w:hAnsi="Arial" w:cs="Arial"/>
          <w:lang w:eastAsia="zh-CN"/>
        </w:rPr>
        <w:t xml:space="preserve"> (PC1 in Figure 1h)</w:t>
      </w:r>
      <w:r w:rsidR="00145690">
        <w:rPr>
          <w:rFonts w:ascii="Arial" w:hAnsi="Arial" w:cs="Arial"/>
          <w:lang w:eastAsia="zh-CN"/>
        </w:rPr>
        <w:t xml:space="preserve">, </w:t>
      </w:r>
      <w:r w:rsidR="006C170D">
        <w:rPr>
          <w:rFonts w:ascii="Arial" w:hAnsi="Arial" w:cs="Arial"/>
          <w:lang w:eastAsia="zh-CN"/>
        </w:rPr>
        <w:t>the Flk1</w:t>
      </w:r>
      <w:r w:rsidR="006C170D" w:rsidRPr="0083675D">
        <w:rPr>
          <w:rFonts w:ascii="Arial" w:hAnsi="Arial" w:cs="Arial"/>
          <w:vertAlign w:val="superscript"/>
          <w:lang w:eastAsia="zh-CN"/>
        </w:rPr>
        <w:t>+</w:t>
      </w:r>
      <w:r w:rsidR="006C170D">
        <w:rPr>
          <w:rFonts w:ascii="Arial" w:hAnsi="Arial" w:cs="Arial"/>
          <w:lang w:eastAsia="zh-CN"/>
        </w:rPr>
        <w:t xml:space="preserve"> cells from day 7 MEF</w:t>
      </w:r>
      <w:ins w:id="55" w:author="Daniel Garry" w:date="2020-02-22T14:47:00Z">
        <w:r w:rsidR="002A587E">
          <w:rPr>
            <w:rFonts w:ascii="Arial" w:hAnsi="Arial" w:cs="Arial"/>
            <w:lang w:eastAsia="zh-CN"/>
          </w:rPr>
          <w:t>s</w:t>
        </w:r>
      </w:ins>
      <w:r w:rsidR="006C170D">
        <w:rPr>
          <w:rFonts w:ascii="Arial" w:hAnsi="Arial" w:cs="Arial"/>
          <w:lang w:eastAsia="zh-CN"/>
        </w:rPr>
        <w:t xml:space="preserve"> and day 2.5 EB</w:t>
      </w:r>
      <w:ins w:id="56" w:author="Daniel Garry" w:date="2020-02-22T14:47:00Z">
        <w:r w:rsidR="002A587E">
          <w:rPr>
            <w:rFonts w:ascii="Arial" w:hAnsi="Arial" w:cs="Arial"/>
            <w:lang w:eastAsia="zh-CN"/>
          </w:rPr>
          <w:t>s</w:t>
        </w:r>
      </w:ins>
      <w:r w:rsidR="006C170D">
        <w:rPr>
          <w:rFonts w:ascii="Arial" w:hAnsi="Arial" w:cs="Arial"/>
          <w:lang w:eastAsia="zh-CN"/>
        </w:rPr>
        <w:t xml:space="preserve"> post</w:t>
      </w:r>
      <w:ins w:id="57" w:author="Daniel Garry" w:date="2020-02-22T14:47:00Z">
        <w:r w:rsidR="002A587E">
          <w:rPr>
            <w:rFonts w:ascii="Arial" w:hAnsi="Arial" w:cs="Arial"/>
            <w:lang w:eastAsia="zh-CN"/>
          </w:rPr>
          <w:t>-</w:t>
        </w:r>
      </w:ins>
      <w:del w:id="58" w:author="Daniel Garry" w:date="2020-02-22T14:47:00Z">
        <w:r w:rsidR="006C170D" w:rsidDel="002A587E">
          <w:rPr>
            <w:rFonts w:ascii="Arial" w:hAnsi="Arial" w:cs="Arial"/>
            <w:lang w:eastAsia="zh-CN"/>
          </w:rPr>
          <w:delText xml:space="preserve"> </w:delText>
        </w:r>
      </w:del>
      <w:r w:rsidR="006C170D">
        <w:rPr>
          <w:rFonts w:ascii="Arial" w:hAnsi="Arial" w:cs="Arial"/>
          <w:lang w:eastAsia="zh-CN"/>
        </w:rPr>
        <w:t xml:space="preserve">Etv2 induction share </w:t>
      </w:r>
      <w:r w:rsidR="002A00EC">
        <w:rPr>
          <w:rFonts w:ascii="Arial" w:hAnsi="Arial" w:cs="Arial"/>
          <w:lang w:eastAsia="zh-CN"/>
        </w:rPr>
        <w:t xml:space="preserve">a </w:t>
      </w:r>
      <w:r w:rsidR="006C170D">
        <w:rPr>
          <w:rFonts w:ascii="Arial" w:hAnsi="Arial" w:cs="Arial"/>
          <w:lang w:eastAsia="zh-CN"/>
        </w:rPr>
        <w:t xml:space="preserve">common global chromatin accessibility pattern (PC2 in Figure 1h), including </w:t>
      </w:r>
      <w:r w:rsidR="002F6486">
        <w:rPr>
          <w:rFonts w:ascii="Arial" w:hAnsi="Arial" w:cs="Arial"/>
          <w:lang w:eastAsia="zh-CN"/>
        </w:rPr>
        <w:t xml:space="preserve">113 and 246 transcription factors whose chromatin accessibility </w:t>
      </w:r>
      <w:r w:rsidR="00B85984">
        <w:rPr>
          <w:rFonts w:ascii="Arial" w:hAnsi="Arial" w:cs="Arial"/>
          <w:lang w:eastAsia="zh-CN"/>
        </w:rPr>
        <w:t xml:space="preserve">that were </w:t>
      </w:r>
      <w:r w:rsidR="002F6486">
        <w:rPr>
          <w:rFonts w:ascii="Arial" w:hAnsi="Arial" w:cs="Arial"/>
          <w:lang w:eastAsia="zh-CN"/>
        </w:rPr>
        <w:t>commonly up-regulated and down-regulated in MEF</w:t>
      </w:r>
      <w:r w:rsidR="00B85984">
        <w:rPr>
          <w:rFonts w:ascii="Arial" w:hAnsi="Arial" w:cs="Arial"/>
          <w:lang w:eastAsia="zh-CN"/>
        </w:rPr>
        <w:t>s</w:t>
      </w:r>
      <w:r w:rsidR="006C170D">
        <w:rPr>
          <w:rFonts w:ascii="Arial" w:hAnsi="Arial" w:cs="Arial"/>
          <w:lang w:eastAsia="zh-CN"/>
        </w:rPr>
        <w:t xml:space="preserve"> </w:t>
      </w:r>
      <w:r w:rsidR="002F6486">
        <w:rPr>
          <w:rFonts w:ascii="Arial" w:hAnsi="Arial" w:cs="Arial"/>
          <w:lang w:eastAsia="zh-CN"/>
        </w:rPr>
        <w:t>and EB</w:t>
      </w:r>
      <w:r w:rsidR="00B85984">
        <w:rPr>
          <w:rFonts w:ascii="Arial" w:hAnsi="Arial" w:cs="Arial"/>
          <w:lang w:eastAsia="zh-CN"/>
        </w:rPr>
        <w:t>s</w:t>
      </w:r>
      <w:r w:rsidR="002F6486">
        <w:rPr>
          <w:rFonts w:ascii="Arial" w:hAnsi="Arial" w:cs="Arial"/>
          <w:lang w:eastAsia="zh-CN"/>
        </w:rPr>
        <w:t>, respectively</w:t>
      </w:r>
      <w:r w:rsidR="006C170D">
        <w:rPr>
          <w:rFonts w:ascii="Arial" w:hAnsi="Arial" w:cs="Arial"/>
          <w:lang w:eastAsia="zh-CN"/>
        </w:rPr>
        <w:t xml:space="preserve"> (Supplementary Figure 5a - 5d).</w:t>
      </w:r>
      <w:r w:rsidR="005D5BF3">
        <w:rPr>
          <w:rFonts w:ascii="Arial" w:hAnsi="Arial" w:cs="Arial"/>
          <w:lang w:eastAsia="zh-CN"/>
        </w:rPr>
        <w:t xml:space="preserve"> </w:t>
      </w:r>
      <w:r w:rsidR="006C170D">
        <w:rPr>
          <w:rFonts w:ascii="Arial" w:hAnsi="Arial" w:cs="Arial"/>
          <w:lang w:eastAsia="zh-CN"/>
        </w:rPr>
        <w:t xml:space="preserve"> </w:t>
      </w:r>
      <w:r w:rsidR="00E63825">
        <w:rPr>
          <w:rFonts w:ascii="Arial" w:hAnsi="Arial" w:cs="Arial"/>
          <w:lang w:eastAsia="zh-CN"/>
        </w:rPr>
        <w:t xml:space="preserve"> By integrating</w:t>
      </w:r>
      <w:r w:rsidR="0083675D">
        <w:rPr>
          <w:rFonts w:ascii="Arial" w:hAnsi="Arial" w:cs="Arial"/>
          <w:lang w:eastAsia="zh-CN"/>
        </w:rPr>
        <w:t xml:space="preserve"> the RNA-seq and ATAC-seq data</w:t>
      </w:r>
      <w:r w:rsidR="00B85984">
        <w:rPr>
          <w:rFonts w:ascii="Arial" w:hAnsi="Arial" w:cs="Arial"/>
          <w:lang w:eastAsia="zh-CN"/>
        </w:rPr>
        <w:t>sets</w:t>
      </w:r>
      <w:r w:rsidR="0083675D">
        <w:rPr>
          <w:rFonts w:ascii="Arial" w:hAnsi="Arial" w:cs="Arial"/>
          <w:lang w:eastAsia="zh-CN"/>
        </w:rPr>
        <w:t xml:space="preserve"> from MEF</w:t>
      </w:r>
      <w:r w:rsidR="00B85984">
        <w:rPr>
          <w:rFonts w:ascii="Arial" w:hAnsi="Arial" w:cs="Arial"/>
          <w:lang w:eastAsia="zh-CN"/>
        </w:rPr>
        <w:t>s</w:t>
      </w:r>
      <w:r w:rsidR="0083675D">
        <w:rPr>
          <w:rFonts w:ascii="Arial" w:hAnsi="Arial" w:cs="Arial"/>
          <w:lang w:eastAsia="zh-CN"/>
        </w:rPr>
        <w:t xml:space="preserve"> and EB</w:t>
      </w:r>
      <w:r w:rsidR="00B85984">
        <w:rPr>
          <w:rFonts w:ascii="Arial" w:hAnsi="Arial" w:cs="Arial"/>
          <w:lang w:eastAsia="zh-CN"/>
        </w:rPr>
        <w:t>s</w:t>
      </w:r>
      <w:r w:rsidR="0083675D">
        <w:rPr>
          <w:rFonts w:ascii="Arial" w:hAnsi="Arial" w:cs="Arial"/>
          <w:lang w:eastAsia="zh-CN"/>
        </w:rPr>
        <w:t xml:space="preserve">, </w:t>
      </w:r>
      <w:r w:rsidR="00E63825">
        <w:rPr>
          <w:rFonts w:ascii="Arial" w:hAnsi="Arial" w:cs="Arial"/>
          <w:lang w:eastAsia="zh-CN"/>
        </w:rPr>
        <w:t xml:space="preserve">we </w:t>
      </w:r>
      <w:r w:rsidR="0083675D">
        <w:rPr>
          <w:rFonts w:ascii="Arial" w:hAnsi="Arial" w:cs="Arial"/>
          <w:lang w:eastAsia="zh-CN"/>
        </w:rPr>
        <w:t xml:space="preserve">identified </w:t>
      </w:r>
      <w:r w:rsidR="005D5BF3">
        <w:rPr>
          <w:rFonts w:ascii="Arial" w:hAnsi="Arial" w:cs="Arial"/>
          <w:lang w:eastAsia="zh-CN"/>
        </w:rPr>
        <w:t>13 TFs whose expression levels and TF associated accessibility consistently increased in Flk1</w:t>
      </w:r>
      <w:r w:rsidR="005D5BF3" w:rsidRPr="00560711">
        <w:rPr>
          <w:rFonts w:ascii="Arial" w:hAnsi="Arial" w:cs="Arial"/>
          <w:vertAlign w:val="superscript"/>
          <w:lang w:eastAsia="zh-CN"/>
        </w:rPr>
        <w:t xml:space="preserve">+ </w:t>
      </w:r>
      <w:r w:rsidR="005D5BF3">
        <w:rPr>
          <w:rFonts w:ascii="Arial" w:hAnsi="Arial" w:cs="Arial"/>
          <w:lang w:eastAsia="zh-CN"/>
        </w:rPr>
        <w:t>cells in both MEF</w:t>
      </w:r>
      <w:r w:rsidR="00B85984">
        <w:rPr>
          <w:rFonts w:ascii="Arial" w:hAnsi="Arial" w:cs="Arial"/>
          <w:lang w:eastAsia="zh-CN"/>
        </w:rPr>
        <w:t>s</w:t>
      </w:r>
      <w:r w:rsidR="005D5BF3">
        <w:rPr>
          <w:rFonts w:ascii="Arial" w:hAnsi="Arial" w:cs="Arial"/>
          <w:lang w:eastAsia="zh-CN"/>
        </w:rPr>
        <w:t xml:space="preserve"> and EB</w:t>
      </w:r>
      <w:r w:rsidR="00B85984">
        <w:rPr>
          <w:rFonts w:ascii="Arial" w:hAnsi="Arial" w:cs="Arial"/>
          <w:lang w:eastAsia="zh-CN"/>
        </w:rPr>
        <w:t>s</w:t>
      </w:r>
      <w:r w:rsidR="005D5BF3">
        <w:rPr>
          <w:rFonts w:ascii="Arial" w:hAnsi="Arial" w:cs="Arial"/>
          <w:lang w:eastAsia="zh-CN"/>
        </w:rPr>
        <w:t>, and 18 TFs decreased in Flk1</w:t>
      </w:r>
      <w:r w:rsidR="005D5BF3" w:rsidRPr="00560711">
        <w:rPr>
          <w:rFonts w:ascii="Arial" w:hAnsi="Arial" w:cs="Arial"/>
          <w:vertAlign w:val="superscript"/>
          <w:lang w:eastAsia="zh-CN"/>
        </w:rPr>
        <w:t>+</w:t>
      </w:r>
      <w:r w:rsidR="005D5BF3">
        <w:rPr>
          <w:rFonts w:ascii="Arial" w:hAnsi="Arial" w:cs="Arial"/>
          <w:lang w:eastAsia="zh-CN"/>
        </w:rPr>
        <w:t xml:space="preserve"> cells (Figure 1i and Supplementary 5e and 5f).</w:t>
      </w:r>
      <w:r w:rsidR="00E63825">
        <w:rPr>
          <w:rFonts w:ascii="Arial" w:hAnsi="Arial" w:cs="Arial"/>
          <w:lang w:eastAsia="zh-CN"/>
        </w:rPr>
        <w:t xml:space="preserve">  </w:t>
      </w:r>
      <w:r w:rsidR="00BC613C">
        <w:rPr>
          <w:rFonts w:ascii="Arial" w:hAnsi="Arial" w:cs="Arial"/>
          <w:lang w:eastAsia="zh-CN"/>
        </w:rPr>
        <w:t xml:space="preserve">It is interesting that mesodermal factors such as </w:t>
      </w:r>
      <w:commentRangeStart w:id="59"/>
      <w:r w:rsidR="00BC613C">
        <w:rPr>
          <w:rFonts w:ascii="Arial" w:hAnsi="Arial" w:cs="Arial"/>
          <w:lang w:eastAsia="zh-CN"/>
        </w:rPr>
        <w:t xml:space="preserve">Msx2, </w:t>
      </w:r>
      <w:proofErr w:type="spellStart"/>
      <w:r w:rsidR="00BC613C">
        <w:rPr>
          <w:rFonts w:ascii="Arial" w:hAnsi="Arial" w:cs="Arial"/>
          <w:lang w:eastAsia="zh-CN"/>
        </w:rPr>
        <w:t>Eomes</w:t>
      </w:r>
      <w:proofErr w:type="spellEnd"/>
      <w:r w:rsidR="00BC613C">
        <w:rPr>
          <w:rFonts w:ascii="Arial" w:hAnsi="Arial" w:cs="Arial"/>
          <w:lang w:eastAsia="zh-CN"/>
        </w:rPr>
        <w:t xml:space="preserve"> and Foxk2</w:t>
      </w:r>
      <w:commentRangeEnd w:id="59"/>
      <w:r w:rsidR="002C04B7">
        <w:rPr>
          <w:rStyle w:val="CommentReference"/>
        </w:rPr>
        <w:commentReference w:id="59"/>
      </w:r>
      <w:r w:rsidR="00BC613C">
        <w:rPr>
          <w:rFonts w:ascii="Arial" w:hAnsi="Arial" w:cs="Arial"/>
          <w:lang w:eastAsia="zh-CN"/>
        </w:rPr>
        <w:t xml:space="preserve"> were among the genes that were consistently down-regulated in both MEF</w:t>
      </w:r>
      <w:r w:rsidR="00B85984">
        <w:rPr>
          <w:rFonts w:ascii="Arial" w:hAnsi="Arial" w:cs="Arial"/>
          <w:lang w:eastAsia="zh-CN"/>
        </w:rPr>
        <w:t>s</w:t>
      </w:r>
      <w:r w:rsidR="00BC613C">
        <w:rPr>
          <w:rFonts w:ascii="Arial" w:hAnsi="Arial" w:cs="Arial"/>
          <w:lang w:eastAsia="zh-CN"/>
        </w:rPr>
        <w:t xml:space="preserve"> and EB</w:t>
      </w:r>
      <w:r w:rsidR="00B85984">
        <w:rPr>
          <w:rFonts w:ascii="Arial" w:hAnsi="Arial" w:cs="Arial"/>
          <w:lang w:eastAsia="zh-CN"/>
        </w:rPr>
        <w:t>s</w:t>
      </w:r>
      <w:r w:rsidR="00BC613C">
        <w:rPr>
          <w:rFonts w:ascii="Arial" w:hAnsi="Arial" w:cs="Arial"/>
          <w:lang w:eastAsia="zh-CN"/>
        </w:rPr>
        <w:t xml:space="preserve">, suggesting the critical role of Etv2 </w:t>
      </w:r>
      <w:commentRangeStart w:id="60"/>
      <w:r w:rsidR="00B85984">
        <w:rPr>
          <w:rFonts w:ascii="Arial" w:hAnsi="Arial" w:cs="Arial"/>
          <w:lang w:eastAsia="zh-CN"/>
        </w:rPr>
        <w:t xml:space="preserve">as a suppressor of </w:t>
      </w:r>
      <w:r w:rsidR="00BC613C">
        <w:rPr>
          <w:rFonts w:ascii="Arial" w:hAnsi="Arial" w:cs="Arial"/>
          <w:lang w:eastAsia="zh-CN"/>
        </w:rPr>
        <w:t>non-endothelial lineage development</w:t>
      </w:r>
      <w:commentRangeEnd w:id="60"/>
      <w:r w:rsidR="00942F6E">
        <w:rPr>
          <w:rStyle w:val="CommentReference"/>
        </w:rPr>
        <w:commentReference w:id="60"/>
      </w:r>
      <w:r w:rsidR="00BC613C">
        <w:rPr>
          <w:rFonts w:ascii="Arial" w:hAnsi="Arial" w:cs="Arial"/>
          <w:lang w:eastAsia="zh-CN"/>
        </w:rPr>
        <w:t xml:space="preserve">.  </w:t>
      </w:r>
    </w:p>
    <w:p w14:paraId="2F7A4C0B" w14:textId="77777777" w:rsidR="007C3CED" w:rsidRDefault="007C3CED" w:rsidP="008C0E5A">
      <w:pPr>
        <w:spacing w:line="360" w:lineRule="auto"/>
        <w:rPr>
          <w:rFonts w:ascii="Arial" w:hAnsi="Arial" w:cs="Arial"/>
          <w:lang w:eastAsia="zh-CN"/>
        </w:rPr>
      </w:pPr>
    </w:p>
    <w:p w14:paraId="7D8E0375" w14:textId="70C5C1D3" w:rsidR="00471DD9" w:rsidRPr="00707D81" w:rsidRDefault="007C3CED" w:rsidP="008C0E5A">
      <w:pPr>
        <w:spacing w:line="360" w:lineRule="auto"/>
        <w:rPr>
          <w:rFonts w:ascii="Arial" w:hAnsi="Arial" w:cs="Arial"/>
          <w:lang w:eastAsia="zh-CN"/>
        </w:rPr>
      </w:pPr>
      <w:del w:id="61" w:author="Daniel Garry" w:date="2020-02-22T14:48:00Z">
        <w:r w:rsidDel="002A587E">
          <w:rPr>
            <w:rFonts w:ascii="Arial" w:hAnsi="Arial" w:cs="Arial"/>
            <w:lang w:eastAsia="zh-CN"/>
          </w:rPr>
          <w:delText>Taken together</w:delText>
        </w:r>
      </w:del>
      <w:ins w:id="62" w:author="Daniel Garry" w:date="2020-02-22T14:48:00Z">
        <w:r w:rsidR="002A587E">
          <w:rPr>
            <w:rFonts w:ascii="Arial" w:hAnsi="Arial" w:cs="Arial"/>
            <w:lang w:eastAsia="zh-CN"/>
          </w:rPr>
          <w:t>Collectively</w:t>
        </w:r>
      </w:ins>
      <w:r>
        <w:rPr>
          <w:rFonts w:ascii="Arial" w:hAnsi="Arial" w:cs="Arial"/>
          <w:lang w:eastAsia="zh-CN"/>
        </w:rPr>
        <w:t>, these results demonstrated that induc</w:t>
      </w:r>
      <w:r w:rsidR="00B85984">
        <w:rPr>
          <w:rFonts w:ascii="Arial" w:hAnsi="Arial" w:cs="Arial"/>
          <w:lang w:eastAsia="zh-CN"/>
        </w:rPr>
        <w:t>tion of</w:t>
      </w:r>
      <w:r>
        <w:rPr>
          <w:rFonts w:ascii="Arial" w:hAnsi="Arial" w:cs="Arial"/>
          <w:lang w:eastAsia="zh-CN"/>
        </w:rPr>
        <w:t xml:space="preserve"> Etv2 was able to promote the cell differentiation toward </w:t>
      </w:r>
      <w:r w:rsidR="00B85984">
        <w:rPr>
          <w:rFonts w:ascii="Arial" w:hAnsi="Arial" w:cs="Arial"/>
          <w:lang w:eastAsia="zh-CN"/>
        </w:rPr>
        <w:t xml:space="preserve">the </w:t>
      </w:r>
      <w:r>
        <w:rPr>
          <w:rFonts w:ascii="Arial" w:hAnsi="Arial" w:cs="Arial"/>
          <w:lang w:eastAsia="zh-CN"/>
        </w:rPr>
        <w:t xml:space="preserve">endothelial lineage and </w:t>
      </w:r>
      <w:r w:rsidR="00B85984">
        <w:rPr>
          <w:rFonts w:ascii="Arial" w:hAnsi="Arial" w:cs="Arial"/>
          <w:lang w:eastAsia="zh-CN"/>
        </w:rPr>
        <w:t xml:space="preserve">the </w:t>
      </w:r>
      <w:r>
        <w:rPr>
          <w:rFonts w:ascii="Arial" w:hAnsi="Arial" w:cs="Arial"/>
          <w:lang w:eastAsia="zh-CN"/>
        </w:rPr>
        <w:t>suppressi</w:t>
      </w:r>
      <w:r w:rsidR="00B85984">
        <w:rPr>
          <w:rFonts w:ascii="Arial" w:hAnsi="Arial" w:cs="Arial"/>
          <w:lang w:eastAsia="zh-CN"/>
        </w:rPr>
        <w:t>on of</w:t>
      </w:r>
      <w:r>
        <w:rPr>
          <w:rFonts w:ascii="Arial" w:hAnsi="Arial" w:cs="Arial"/>
          <w:lang w:eastAsia="zh-CN"/>
        </w:rPr>
        <w:t xml:space="preserve"> non-endothelial lineages, in two very distinct cellular environment</w:t>
      </w:r>
      <w:r w:rsidR="00B85984">
        <w:rPr>
          <w:rFonts w:ascii="Arial" w:hAnsi="Arial" w:cs="Arial"/>
          <w:lang w:eastAsia="zh-CN"/>
        </w:rPr>
        <w:t>s</w:t>
      </w:r>
      <w:r>
        <w:rPr>
          <w:rFonts w:ascii="Arial" w:hAnsi="Arial" w:cs="Arial"/>
          <w:lang w:eastAsia="zh-CN"/>
        </w:rPr>
        <w:t>: MEF</w:t>
      </w:r>
      <w:r w:rsidR="00B85984">
        <w:rPr>
          <w:rFonts w:ascii="Arial" w:hAnsi="Arial" w:cs="Arial"/>
          <w:lang w:eastAsia="zh-CN"/>
        </w:rPr>
        <w:t>s</w:t>
      </w:r>
      <w:r>
        <w:rPr>
          <w:rFonts w:ascii="Arial" w:hAnsi="Arial" w:cs="Arial"/>
          <w:lang w:eastAsia="zh-CN"/>
        </w:rPr>
        <w:t xml:space="preserve"> and EB</w:t>
      </w:r>
      <w:r w:rsidR="00B85984">
        <w:rPr>
          <w:rFonts w:ascii="Arial" w:hAnsi="Arial" w:cs="Arial"/>
          <w:lang w:eastAsia="zh-CN"/>
        </w:rPr>
        <w:t>s</w:t>
      </w:r>
      <w:r>
        <w:rPr>
          <w:rFonts w:ascii="Arial" w:hAnsi="Arial" w:cs="Arial"/>
          <w:lang w:eastAsia="zh-CN"/>
        </w:rPr>
        <w:t xml:space="preserve">, supporting the notion that Etv2 functioned as a master regulator to drive the endothelial lineage development.  </w:t>
      </w:r>
    </w:p>
    <w:p w14:paraId="65AB97C5" w14:textId="77777777" w:rsidR="00D50AF6" w:rsidRDefault="00D50AF6" w:rsidP="008C0E5A">
      <w:pPr>
        <w:spacing w:line="360" w:lineRule="auto"/>
        <w:rPr>
          <w:rFonts w:ascii="Arial" w:hAnsi="Arial" w:cs="Arial"/>
          <w:b/>
          <w:lang w:eastAsia="zh-CN"/>
        </w:rPr>
      </w:pPr>
    </w:p>
    <w:p w14:paraId="05DCAC23" w14:textId="292EF44D" w:rsidR="00F31576" w:rsidRPr="006D194F" w:rsidRDefault="00805752" w:rsidP="008C0E5A">
      <w:pPr>
        <w:spacing w:line="360" w:lineRule="auto"/>
        <w:rPr>
          <w:rFonts w:ascii="Arial" w:hAnsi="Arial" w:cs="Arial"/>
          <w:b/>
          <w:lang w:eastAsia="zh-CN"/>
        </w:rPr>
      </w:pPr>
      <w:r>
        <w:rPr>
          <w:rFonts w:ascii="Arial" w:hAnsi="Arial" w:cs="Arial"/>
          <w:b/>
          <w:lang w:eastAsia="zh-CN"/>
        </w:rPr>
        <w:t>Etv2 targets nucleosomes during reprogramming</w:t>
      </w:r>
    </w:p>
    <w:p w14:paraId="6FD095E9" w14:textId="77777777" w:rsidR="00623238" w:rsidRDefault="00623238" w:rsidP="008C0E5A">
      <w:pPr>
        <w:spacing w:line="360" w:lineRule="auto"/>
        <w:rPr>
          <w:rFonts w:ascii="Arial" w:hAnsi="Arial" w:cs="Arial"/>
          <w:lang w:eastAsia="zh-CN"/>
        </w:rPr>
      </w:pPr>
    </w:p>
    <w:p w14:paraId="2F4F8BAF" w14:textId="14971A81" w:rsidR="00314C2F" w:rsidRDefault="0076388F" w:rsidP="0076388F">
      <w:pPr>
        <w:spacing w:line="360" w:lineRule="auto"/>
        <w:outlineLvl w:val="0"/>
        <w:rPr>
          <w:rFonts w:ascii="Arial" w:hAnsi="Arial" w:cs="Arial"/>
          <w:lang w:eastAsia="zh-CN"/>
        </w:rPr>
      </w:pPr>
      <w:r>
        <w:rPr>
          <w:rFonts w:ascii="Arial" w:hAnsi="Arial" w:cs="Arial"/>
          <w:lang w:eastAsia="zh-CN"/>
        </w:rPr>
        <w:t>To investigate how Etv2 binding reshapes the genomic accessibility landscape and drive</w:t>
      </w:r>
      <w:r w:rsidR="00B85984">
        <w:rPr>
          <w:rFonts w:ascii="Arial" w:hAnsi="Arial" w:cs="Arial"/>
          <w:lang w:eastAsia="zh-CN"/>
        </w:rPr>
        <w:t>s</w:t>
      </w:r>
      <w:r>
        <w:rPr>
          <w:rFonts w:ascii="Arial" w:hAnsi="Arial" w:cs="Arial"/>
          <w:lang w:eastAsia="zh-CN"/>
        </w:rPr>
        <w:t xml:space="preserve"> the endothelial lineage differentiation</w:t>
      </w:r>
      <w:r w:rsidR="004D4897">
        <w:rPr>
          <w:rFonts w:ascii="Arial" w:hAnsi="Arial" w:cs="Arial"/>
          <w:lang w:eastAsia="zh-CN"/>
        </w:rPr>
        <w:t xml:space="preserve"> in different cellular environment</w:t>
      </w:r>
      <w:r w:rsidR="00B85984">
        <w:rPr>
          <w:rFonts w:ascii="Arial" w:hAnsi="Arial" w:cs="Arial"/>
          <w:lang w:eastAsia="zh-CN"/>
        </w:rPr>
        <w:t>s</w:t>
      </w:r>
      <w:r>
        <w:rPr>
          <w:rFonts w:ascii="Arial" w:hAnsi="Arial" w:cs="Arial"/>
          <w:lang w:eastAsia="zh-CN"/>
        </w:rPr>
        <w:t>, we performed Etv2 ChIP-seq at 24 hours, 48 hours and 7 days post-Etv2 induction in reprogramm</w:t>
      </w:r>
      <w:r w:rsidR="00B85984">
        <w:rPr>
          <w:rFonts w:ascii="Arial" w:hAnsi="Arial" w:cs="Arial"/>
          <w:lang w:eastAsia="zh-CN"/>
        </w:rPr>
        <w:t>ed</w:t>
      </w:r>
      <w:r>
        <w:rPr>
          <w:rFonts w:ascii="Arial" w:hAnsi="Arial" w:cs="Arial"/>
          <w:lang w:eastAsia="zh-CN"/>
        </w:rPr>
        <w:t xml:space="preserve"> MEF</w:t>
      </w:r>
      <w:r w:rsidR="00B85984">
        <w:rPr>
          <w:rFonts w:ascii="Arial" w:hAnsi="Arial" w:cs="Arial"/>
          <w:lang w:eastAsia="zh-CN"/>
        </w:rPr>
        <w:t>s</w:t>
      </w:r>
      <w:r>
        <w:rPr>
          <w:rFonts w:ascii="Arial" w:hAnsi="Arial" w:cs="Arial"/>
          <w:lang w:eastAsia="zh-CN"/>
        </w:rPr>
        <w:t>, and Etv2 ChIP-seq at 3 hours and 12 hours post-Etv2 induction in developing EB</w:t>
      </w:r>
      <w:r w:rsidR="00B85984">
        <w:rPr>
          <w:rFonts w:ascii="Arial" w:hAnsi="Arial" w:cs="Arial"/>
          <w:lang w:eastAsia="zh-CN"/>
        </w:rPr>
        <w:t>s</w:t>
      </w:r>
      <w:r w:rsidR="00572C77">
        <w:rPr>
          <w:rFonts w:ascii="Arial" w:hAnsi="Arial" w:cs="Arial"/>
          <w:lang w:eastAsia="zh-CN"/>
        </w:rPr>
        <w:t xml:space="preserve"> at day 2.5</w:t>
      </w:r>
      <w:r>
        <w:rPr>
          <w:rFonts w:ascii="Arial" w:hAnsi="Arial" w:cs="Arial"/>
          <w:lang w:eastAsia="zh-CN"/>
        </w:rPr>
        <w:t xml:space="preserve">.  </w:t>
      </w:r>
      <w:r w:rsidR="00572C77">
        <w:rPr>
          <w:rFonts w:ascii="Arial" w:hAnsi="Arial" w:cs="Arial"/>
          <w:lang w:eastAsia="zh-CN"/>
        </w:rPr>
        <w:t>The initial Etv2 binding events were captured by the Etv2 ChIP-seq at 24 hours in MEF</w:t>
      </w:r>
      <w:r w:rsidR="00B85984">
        <w:rPr>
          <w:rFonts w:ascii="Arial" w:hAnsi="Arial" w:cs="Arial"/>
          <w:lang w:eastAsia="zh-CN"/>
        </w:rPr>
        <w:t>s</w:t>
      </w:r>
      <w:r w:rsidR="00572C77">
        <w:rPr>
          <w:rFonts w:ascii="Arial" w:hAnsi="Arial" w:cs="Arial"/>
          <w:lang w:eastAsia="zh-CN"/>
        </w:rPr>
        <w:t xml:space="preserve"> and 3 hours in EB</w:t>
      </w:r>
      <w:r w:rsidR="00B85984">
        <w:rPr>
          <w:rFonts w:ascii="Arial" w:hAnsi="Arial" w:cs="Arial"/>
          <w:lang w:eastAsia="zh-CN"/>
        </w:rPr>
        <w:t>s</w:t>
      </w:r>
      <w:r w:rsidR="00572C77">
        <w:rPr>
          <w:rFonts w:ascii="Arial" w:hAnsi="Arial" w:cs="Arial"/>
          <w:lang w:eastAsia="zh-CN"/>
        </w:rPr>
        <w:t xml:space="preserve">, resulting in </w:t>
      </w:r>
      <w:r w:rsidR="003F0B14">
        <w:rPr>
          <w:rFonts w:ascii="Arial" w:hAnsi="Arial" w:cs="Arial"/>
          <w:lang w:eastAsia="zh-CN"/>
        </w:rPr>
        <w:t>18,024 and 131,001 peaks, respectively (Figure 2a).  The 11,751 common Etv2 peaks overlapped between MEF</w:t>
      </w:r>
      <w:r w:rsidR="00B85984">
        <w:rPr>
          <w:rFonts w:ascii="Arial" w:hAnsi="Arial" w:cs="Arial"/>
          <w:lang w:eastAsia="zh-CN"/>
        </w:rPr>
        <w:t>s</w:t>
      </w:r>
      <w:r w:rsidR="003F0B14">
        <w:rPr>
          <w:rFonts w:ascii="Arial" w:hAnsi="Arial" w:cs="Arial"/>
          <w:lang w:eastAsia="zh-CN"/>
        </w:rPr>
        <w:t xml:space="preserve"> and EB</w:t>
      </w:r>
      <w:r w:rsidR="00B85984">
        <w:rPr>
          <w:rFonts w:ascii="Arial" w:hAnsi="Arial" w:cs="Arial"/>
          <w:lang w:eastAsia="zh-CN"/>
        </w:rPr>
        <w:t>s</w:t>
      </w:r>
      <w:r w:rsidR="003F0B14">
        <w:rPr>
          <w:rFonts w:ascii="Arial" w:hAnsi="Arial" w:cs="Arial"/>
          <w:lang w:eastAsia="zh-CN"/>
        </w:rPr>
        <w:t xml:space="preserve"> </w:t>
      </w:r>
      <w:r w:rsidR="00962C35">
        <w:rPr>
          <w:rFonts w:ascii="Arial" w:hAnsi="Arial" w:cs="Arial"/>
          <w:lang w:eastAsia="zh-CN"/>
        </w:rPr>
        <w:t xml:space="preserve">and </w:t>
      </w:r>
      <w:r w:rsidR="003F0B14">
        <w:rPr>
          <w:rFonts w:ascii="Arial" w:hAnsi="Arial" w:cs="Arial"/>
          <w:lang w:eastAsia="zh-CN"/>
        </w:rPr>
        <w:lastRenderedPageBreak/>
        <w:t xml:space="preserve">represented the majority (65.2%) of the </w:t>
      </w:r>
      <w:ins w:id="63" w:author="Daniel Garry" w:date="2020-02-22T14:50:00Z">
        <w:r w:rsidR="002A587E">
          <w:rPr>
            <w:rFonts w:ascii="Arial" w:hAnsi="Arial" w:cs="Arial"/>
            <w:lang w:eastAsia="zh-CN"/>
          </w:rPr>
          <w:t xml:space="preserve">ETV2 </w:t>
        </w:r>
      </w:ins>
      <w:r w:rsidR="003F0B14" w:rsidRPr="00B85984">
        <w:rPr>
          <w:rFonts w:ascii="Arial" w:hAnsi="Arial" w:cs="Arial"/>
          <w:highlight w:val="yellow"/>
          <w:lang w:eastAsia="zh-CN"/>
        </w:rPr>
        <w:t xml:space="preserve">peaks </w:t>
      </w:r>
      <w:del w:id="64" w:author="Daniel Garry" w:date="2020-02-22T14:50:00Z">
        <w:r w:rsidR="00962C35" w:rsidDel="002A587E">
          <w:rPr>
            <w:rFonts w:ascii="Arial" w:hAnsi="Arial" w:cs="Arial"/>
            <w:highlight w:val="yellow"/>
            <w:lang w:eastAsia="zh-CN"/>
          </w:rPr>
          <w:delText>from the</w:delText>
        </w:r>
      </w:del>
      <w:ins w:id="65" w:author="Daniel Garry" w:date="2020-02-22T14:50:00Z">
        <w:r w:rsidR="002A587E">
          <w:rPr>
            <w:rFonts w:ascii="Arial" w:hAnsi="Arial" w:cs="Arial"/>
            <w:highlight w:val="yellow"/>
            <w:lang w:eastAsia="zh-CN"/>
          </w:rPr>
          <w:t>in</w:t>
        </w:r>
      </w:ins>
      <w:r w:rsidR="00962C35">
        <w:rPr>
          <w:rFonts w:ascii="Arial" w:hAnsi="Arial" w:cs="Arial"/>
          <w:highlight w:val="yellow"/>
          <w:lang w:eastAsia="zh-CN"/>
        </w:rPr>
        <w:t xml:space="preserve"> </w:t>
      </w:r>
      <w:r w:rsidR="003F0B14" w:rsidRPr="00B85984">
        <w:rPr>
          <w:rFonts w:ascii="Arial" w:hAnsi="Arial" w:cs="Arial"/>
          <w:highlight w:val="yellow"/>
          <w:lang w:eastAsia="zh-CN"/>
        </w:rPr>
        <w:t>EB</w:t>
      </w:r>
      <w:r w:rsidR="00962C35">
        <w:rPr>
          <w:rFonts w:ascii="Arial" w:hAnsi="Arial" w:cs="Arial"/>
          <w:lang w:eastAsia="zh-CN"/>
        </w:rPr>
        <w:t>s</w:t>
      </w:r>
      <w:r w:rsidR="003F0B14">
        <w:rPr>
          <w:rFonts w:ascii="Arial" w:hAnsi="Arial" w:cs="Arial"/>
          <w:lang w:eastAsia="zh-CN"/>
        </w:rPr>
        <w:t xml:space="preserve">, and </w:t>
      </w:r>
      <w:r w:rsidR="00B85984">
        <w:rPr>
          <w:rFonts w:ascii="Arial" w:hAnsi="Arial" w:cs="Arial"/>
          <w:lang w:eastAsia="zh-CN"/>
        </w:rPr>
        <w:t xml:space="preserve">were </w:t>
      </w:r>
      <w:r w:rsidR="003F0B14">
        <w:rPr>
          <w:rFonts w:ascii="Arial" w:hAnsi="Arial" w:cs="Arial"/>
          <w:lang w:eastAsia="zh-CN"/>
        </w:rPr>
        <w:t>located predominately in the promoter region</w:t>
      </w:r>
      <w:r w:rsidR="0066699A">
        <w:rPr>
          <w:rFonts w:ascii="Arial" w:hAnsi="Arial" w:cs="Arial"/>
          <w:lang w:eastAsia="zh-CN"/>
        </w:rPr>
        <w:t xml:space="preserve">.  </w:t>
      </w:r>
      <w:r w:rsidR="003F0B14">
        <w:rPr>
          <w:rFonts w:ascii="Arial" w:hAnsi="Arial" w:cs="Arial"/>
          <w:lang w:eastAsia="zh-CN"/>
        </w:rPr>
        <w:t>In contrast, the EB and MEF specific Etv2 peaks were more likely distributed at the distal intergenic regions</w:t>
      </w:r>
      <w:r w:rsidR="0066699A">
        <w:rPr>
          <w:rFonts w:ascii="Arial" w:hAnsi="Arial" w:cs="Arial"/>
          <w:lang w:eastAsia="zh-CN"/>
        </w:rPr>
        <w:t xml:space="preserve"> (Figure 2b)</w:t>
      </w:r>
      <w:r w:rsidR="003F0B14">
        <w:rPr>
          <w:rFonts w:ascii="Arial" w:hAnsi="Arial" w:cs="Arial"/>
          <w:lang w:eastAsia="zh-CN"/>
        </w:rPr>
        <w:t xml:space="preserve">. </w:t>
      </w:r>
      <w:r w:rsidR="0066699A">
        <w:rPr>
          <w:rFonts w:ascii="Arial" w:hAnsi="Arial" w:cs="Arial"/>
          <w:lang w:eastAsia="zh-CN"/>
        </w:rPr>
        <w:t xml:space="preserve"> One of the key feature</w:t>
      </w:r>
      <w:r w:rsidR="00B85984">
        <w:rPr>
          <w:rFonts w:ascii="Arial" w:hAnsi="Arial" w:cs="Arial"/>
          <w:lang w:eastAsia="zh-CN"/>
        </w:rPr>
        <w:t>s</w:t>
      </w:r>
      <w:r w:rsidR="0066699A">
        <w:rPr>
          <w:rFonts w:ascii="Arial" w:hAnsi="Arial" w:cs="Arial"/>
          <w:lang w:eastAsia="zh-CN"/>
        </w:rPr>
        <w:t xml:space="preserve"> of pioneer factors is their capability of targeting the nucleosomes.  To </w:t>
      </w:r>
      <w:r w:rsidR="00977411">
        <w:rPr>
          <w:rFonts w:ascii="Arial" w:hAnsi="Arial" w:cs="Arial"/>
          <w:lang w:eastAsia="zh-CN"/>
        </w:rPr>
        <w:t>test</w:t>
      </w:r>
      <w:r w:rsidR="0066699A">
        <w:rPr>
          <w:rFonts w:ascii="Arial" w:hAnsi="Arial" w:cs="Arial"/>
          <w:lang w:eastAsia="zh-CN"/>
        </w:rPr>
        <w:t xml:space="preserve"> whether Etv2 </w:t>
      </w:r>
      <w:r w:rsidR="00B85984">
        <w:rPr>
          <w:rFonts w:ascii="Arial" w:hAnsi="Arial" w:cs="Arial"/>
          <w:lang w:eastAsia="zh-CN"/>
        </w:rPr>
        <w:t>wa</w:t>
      </w:r>
      <w:r w:rsidR="0066699A">
        <w:rPr>
          <w:rFonts w:ascii="Arial" w:hAnsi="Arial" w:cs="Arial"/>
          <w:lang w:eastAsia="zh-CN"/>
        </w:rPr>
        <w:t xml:space="preserve">s </w:t>
      </w:r>
      <w:r w:rsidR="00977411">
        <w:rPr>
          <w:rFonts w:ascii="Arial" w:hAnsi="Arial" w:cs="Arial"/>
          <w:lang w:eastAsia="zh-CN"/>
        </w:rPr>
        <w:t>able to</w:t>
      </w:r>
      <w:r w:rsidR="0066699A">
        <w:rPr>
          <w:rFonts w:ascii="Arial" w:hAnsi="Arial" w:cs="Arial"/>
          <w:lang w:eastAsia="zh-CN"/>
        </w:rPr>
        <w:t xml:space="preserve"> target the nucleosome</w:t>
      </w:r>
      <w:r w:rsidR="00E14900">
        <w:rPr>
          <w:rFonts w:ascii="Arial" w:hAnsi="Arial" w:cs="Arial"/>
          <w:lang w:eastAsia="zh-CN"/>
        </w:rPr>
        <w:t xml:space="preserve">, we first examined </w:t>
      </w:r>
      <w:r w:rsidR="007C64F6">
        <w:rPr>
          <w:rFonts w:ascii="Arial" w:hAnsi="Arial" w:cs="Arial"/>
          <w:lang w:eastAsia="zh-CN"/>
        </w:rPr>
        <w:t xml:space="preserve">the </w:t>
      </w:r>
      <w:r w:rsidR="00E14900">
        <w:rPr>
          <w:rFonts w:ascii="Arial" w:hAnsi="Arial" w:cs="Arial"/>
          <w:lang w:eastAsia="zh-CN"/>
        </w:rPr>
        <w:t xml:space="preserve">nucleosome profiles </w:t>
      </w:r>
      <w:r w:rsidR="00E14900" w:rsidRPr="00962C35">
        <w:rPr>
          <w:rFonts w:ascii="Arial" w:hAnsi="Arial" w:cs="Arial"/>
          <w:highlight w:val="yellow"/>
          <w:lang w:eastAsia="zh-CN"/>
          <w:rPrChange w:id="66" w:author="Daniel Garry" w:date="2020-02-21T15:07:00Z">
            <w:rPr>
              <w:rFonts w:ascii="Arial" w:hAnsi="Arial" w:cs="Arial"/>
              <w:lang w:eastAsia="zh-CN"/>
            </w:rPr>
          </w:rPrChange>
        </w:rPr>
        <w:t xml:space="preserve">of </w:t>
      </w:r>
      <w:r w:rsidR="007C64F6" w:rsidRPr="00962C35">
        <w:rPr>
          <w:rFonts w:ascii="Arial" w:hAnsi="Arial" w:cs="Arial"/>
          <w:highlight w:val="yellow"/>
          <w:lang w:eastAsia="zh-CN"/>
          <w:rPrChange w:id="67" w:author="Daniel Garry" w:date="2020-02-21T15:07:00Z">
            <w:rPr>
              <w:rFonts w:ascii="Arial" w:hAnsi="Arial" w:cs="Arial"/>
              <w:lang w:eastAsia="zh-CN"/>
            </w:rPr>
          </w:rPrChange>
        </w:rPr>
        <w:t>24 hours</w:t>
      </w:r>
      <w:r w:rsidR="007C64F6">
        <w:rPr>
          <w:rFonts w:ascii="Arial" w:hAnsi="Arial" w:cs="Arial"/>
          <w:lang w:eastAsia="zh-CN"/>
        </w:rPr>
        <w:t xml:space="preserve"> </w:t>
      </w:r>
      <w:r w:rsidR="00E14900">
        <w:rPr>
          <w:rFonts w:ascii="Arial" w:hAnsi="Arial" w:cs="Arial"/>
          <w:lang w:eastAsia="zh-CN"/>
        </w:rPr>
        <w:t xml:space="preserve">Etv2 </w:t>
      </w:r>
      <w:r w:rsidR="007C64F6">
        <w:rPr>
          <w:rFonts w:ascii="Arial" w:hAnsi="Arial" w:cs="Arial"/>
          <w:lang w:eastAsia="zh-CN"/>
        </w:rPr>
        <w:t>ChIP-seq peaks in undifferentiated MEF</w:t>
      </w:r>
      <w:ins w:id="68" w:author="Daniel Garry" w:date="2020-02-21T15:07:00Z">
        <w:r w:rsidR="00962C35">
          <w:rPr>
            <w:rFonts w:ascii="Arial" w:hAnsi="Arial" w:cs="Arial"/>
            <w:lang w:eastAsia="zh-CN"/>
          </w:rPr>
          <w:t>s</w:t>
        </w:r>
      </w:ins>
      <w:r w:rsidR="007C64F6">
        <w:rPr>
          <w:rFonts w:ascii="Arial" w:hAnsi="Arial" w:cs="Arial"/>
          <w:lang w:eastAsia="zh-CN"/>
        </w:rPr>
        <w:t xml:space="preserve"> using published </w:t>
      </w:r>
      <w:r w:rsidR="00CC5880">
        <w:rPr>
          <w:rFonts w:ascii="Arial" w:hAnsi="Arial" w:cs="Arial"/>
          <w:lang w:eastAsia="zh-CN"/>
        </w:rPr>
        <w:t xml:space="preserve">histone H3 ChIP-seq and </w:t>
      </w:r>
      <w:r w:rsidR="007C64F6">
        <w:rPr>
          <w:rFonts w:ascii="Arial" w:hAnsi="Arial" w:cs="Arial"/>
          <w:lang w:eastAsia="zh-CN"/>
        </w:rPr>
        <w:t>MNase-seq</w:t>
      </w:r>
      <w:sdt>
        <w:sdtPr>
          <w:rPr>
            <w:rFonts w:ascii="Arial" w:hAnsi="Arial" w:cs="Arial"/>
            <w:lang w:eastAsia="zh-CN"/>
          </w:rPr>
          <w:tag w:val="citation"/>
          <w:id w:val="951753300"/>
          <w:placeholder>
            <w:docPart w:val="DefaultPlaceholder_-1854013440"/>
          </w:placeholder>
        </w:sdtPr>
        <w:sdtEndPr/>
        <w:sdtContent>
          <w:ins w:id="69" w:author="Daniel Garry" w:date="2020-02-21T15:07:00Z">
            <w:r w:rsidR="00962C35">
              <w:rPr>
                <w:rFonts w:ascii="Arial" w:hAnsi="Arial" w:cs="Arial"/>
                <w:lang w:eastAsia="zh-CN"/>
              </w:rPr>
              <w:t xml:space="preserve"> datasets</w:t>
            </w:r>
          </w:ins>
          <w:r w:rsidR="001C53D9">
            <w:rPr>
              <w:rFonts w:eastAsia="Times New Roman"/>
              <w:vertAlign w:val="superscript"/>
            </w:rPr>
            <w:t>10</w:t>
          </w:r>
        </w:sdtContent>
      </w:sdt>
      <w:r w:rsidR="007C64F6">
        <w:rPr>
          <w:rFonts w:ascii="Arial" w:hAnsi="Arial" w:cs="Arial"/>
          <w:lang w:eastAsia="zh-CN"/>
        </w:rPr>
        <w:t>.  We divided the Etv2 ChIP-seq peaks into four quartiles based on the mean MNase-seq signals of the central 200-bp region</w:t>
      </w:r>
      <w:r w:rsidR="00DF1C69">
        <w:rPr>
          <w:rFonts w:ascii="Arial" w:hAnsi="Arial" w:cs="Arial"/>
          <w:lang w:eastAsia="zh-CN"/>
        </w:rPr>
        <w:t xml:space="preserve">, and we used the first </w:t>
      </w:r>
      <w:r w:rsidR="00FB4B20">
        <w:rPr>
          <w:rFonts w:ascii="Arial" w:hAnsi="Arial" w:cs="Arial"/>
          <w:lang w:eastAsia="zh-CN"/>
        </w:rPr>
        <w:t xml:space="preserve">(lowest mean signal) </w:t>
      </w:r>
      <w:r w:rsidR="00DF1C69">
        <w:rPr>
          <w:rFonts w:ascii="Arial" w:hAnsi="Arial" w:cs="Arial"/>
          <w:lang w:eastAsia="zh-CN"/>
        </w:rPr>
        <w:t xml:space="preserve">and the fourth quartile </w:t>
      </w:r>
      <w:r w:rsidR="00FB4B20">
        <w:rPr>
          <w:rFonts w:ascii="Arial" w:hAnsi="Arial" w:cs="Arial"/>
          <w:lang w:eastAsia="zh-CN"/>
        </w:rPr>
        <w:t xml:space="preserve">(highest mean signal) </w:t>
      </w:r>
      <w:r w:rsidR="00DF1C69">
        <w:rPr>
          <w:rFonts w:ascii="Arial" w:hAnsi="Arial" w:cs="Arial"/>
          <w:lang w:eastAsia="zh-CN"/>
        </w:rPr>
        <w:t xml:space="preserve">to represent the nucleosome free region (NFR) and </w:t>
      </w:r>
      <w:ins w:id="70" w:author="Daniel Garry" w:date="2020-02-21T15:08:00Z">
        <w:r w:rsidR="00962C35">
          <w:rPr>
            <w:rFonts w:ascii="Arial" w:hAnsi="Arial" w:cs="Arial"/>
            <w:lang w:eastAsia="zh-CN"/>
          </w:rPr>
          <w:t xml:space="preserve">the </w:t>
        </w:r>
      </w:ins>
      <w:r w:rsidR="00DF1C69">
        <w:rPr>
          <w:rFonts w:ascii="Arial" w:hAnsi="Arial" w:cs="Arial"/>
          <w:lang w:eastAsia="zh-CN"/>
        </w:rPr>
        <w:t>nucleosome (Figure 2c</w:t>
      </w:r>
      <w:r w:rsidR="0048595F">
        <w:rPr>
          <w:rFonts w:ascii="Arial" w:hAnsi="Arial" w:cs="Arial"/>
          <w:lang w:eastAsia="zh-CN"/>
        </w:rPr>
        <w:t xml:space="preserve"> and Supplementary Figure </w:t>
      </w:r>
      <w:r w:rsidR="00E61CE1">
        <w:rPr>
          <w:rFonts w:ascii="Arial" w:hAnsi="Arial" w:cs="Arial"/>
          <w:lang w:eastAsia="zh-CN"/>
        </w:rPr>
        <w:t>6</w:t>
      </w:r>
      <w:r w:rsidR="0048595F">
        <w:rPr>
          <w:rFonts w:ascii="Arial" w:hAnsi="Arial" w:cs="Arial"/>
          <w:lang w:eastAsia="zh-CN"/>
        </w:rPr>
        <w:t>a</w:t>
      </w:r>
      <w:r w:rsidR="00DF1C69">
        <w:rPr>
          <w:rFonts w:ascii="Arial" w:hAnsi="Arial" w:cs="Arial"/>
          <w:lang w:eastAsia="zh-CN"/>
        </w:rPr>
        <w:t>).   Thus, the nucleosome quartile represent</w:t>
      </w:r>
      <w:r w:rsidR="00B85984">
        <w:rPr>
          <w:rFonts w:ascii="Arial" w:hAnsi="Arial" w:cs="Arial"/>
          <w:lang w:eastAsia="zh-CN"/>
        </w:rPr>
        <w:t>ed</w:t>
      </w:r>
      <w:r w:rsidR="00DF1C69">
        <w:rPr>
          <w:rFonts w:ascii="Arial" w:hAnsi="Arial" w:cs="Arial"/>
          <w:lang w:eastAsia="zh-CN"/>
        </w:rPr>
        <w:t xml:space="preserve"> the Etv2 peaks w</w:t>
      </w:r>
      <w:r w:rsidR="00B85984">
        <w:rPr>
          <w:rFonts w:ascii="Arial" w:hAnsi="Arial" w:cs="Arial"/>
          <w:lang w:eastAsia="zh-CN"/>
        </w:rPr>
        <w:t>ith their</w:t>
      </w:r>
      <w:r w:rsidR="00DF1C69">
        <w:rPr>
          <w:rFonts w:ascii="Arial" w:hAnsi="Arial" w:cs="Arial"/>
          <w:lang w:eastAsia="zh-CN"/>
        </w:rPr>
        <w:t xml:space="preserve"> summits located at the nucleosome centers, suggesting that Etv2, like other reported pioneer factors, </w:t>
      </w:r>
      <w:del w:id="71" w:author="Daniel Garry" w:date="2020-02-22T14:51:00Z">
        <w:r w:rsidR="00B85984" w:rsidDel="002A587E">
          <w:rPr>
            <w:rFonts w:ascii="Arial" w:hAnsi="Arial" w:cs="Arial"/>
            <w:lang w:eastAsia="zh-CN"/>
          </w:rPr>
          <w:delText>were</w:delText>
        </w:r>
        <w:r w:rsidR="00DF1C69" w:rsidDel="002A587E">
          <w:rPr>
            <w:rFonts w:ascii="Arial" w:hAnsi="Arial" w:cs="Arial"/>
            <w:lang w:eastAsia="zh-CN"/>
          </w:rPr>
          <w:delText xml:space="preserve"> </w:delText>
        </w:r>
      </w:del>
      <w:ins w:id="72" w:author="Daniel Garry" w:date="2020-02-22T14:51:00Z">
        <w:r w:rsidR="002A587E">
          <w:rPr>
            <w:rFonts w:ascii="Arial" w:hAnsi="Arial" w:cs="Arial"/>
            <w:lang w:eastAsia="zh-CN"/>
          </w:rPr>
          <w:t xml:space="preserve">was </w:t>
        </w:r>
      </w:ins>
      <w:r w:rsidR="00DF1C69">
        <w:rPr>
          <w:rFonts w:ascii="Arial" w:hAnsi="Arial" w:cs="Arial"/>
          <w:lang w:eastAsia="zh-CN"/>
        </w:rPr>
        <w:t>also able to t</w:t>
      </w:r>
      <w:r w:rsidR="00B85984">
        <w:rPr>
          <w:rFonts w:ascii="Arial" w:hAnsi="Arial" w:cs="Arial"/>
          <w:lang w:eastAsia="zh-CN"/>
        </w:rPr>
        <w:t xml:space="preserve">arget the nucleosome during </w:t>
      </w:r>
      <w:r w:rsidR="00DF1C69">
        <w:rPr>
          <w:rFonts w:ascii="Arial" w:hAnsi="Arial" w:cs="Arial"/>
          <w:lang w:eastAsia="zh-CN"/>
        </w:rPr>
        <w:t>MEF reprogramming</w:t>
      </w:r>
      <w:r w:rsidR="00977411">
        <w:rPr>
          <w:rFonts w:ascii="Arial" w:hAnsi="Arial" w:cs="Arial"/>
          <w:lang w:eastAsia="zh-CN"/>
        </w:rPr>
        <w:t xml:space="preserve">.  </w:t>
      </w:r>
      <w:r w:rsidR="00146CAB">
        <w:rPr>
          <w:rFonts w:ascii="Arial" w:hAnsi="Arial" w:cs="Arial"/>
          <w:lang w:eastAsia="zh-CN"/>
        </w:rPr>
        <w:t xml:space="preserve">Similarly, </w:t>
      </w:r>
      <w:r w:rsidR="004A6195">
        <w:rPr>
          <w:rFonts w:ascii="Arial" w:hAnsi="Arial" w:cs="Arial"/>
          <w:lang w:eastAsia="zh-CN"/>
        </w:rPr>
        <w:t xml:space="preserve">we divided the </w:t>
      </w:r>
      <w:r w:rsidR="00272BF2">
        <w:rPr>
          <w:rFonts w:ascii="Arial" w:hAnsi="Arial" w:cs="Arial"/>
          <w:lang w:eastAsia="zh-CN"/>
        </w:rPr>
        <w:t>Etv2 ChIP-seq peaks at 3h post</w:t>
      </w:r>
      <w:ins w:id="73" w:author="Daniel Garry" w:date="2020-02-22T14:51:00Z">
        <w:r w:rsidR="002A587E">
          <w:rPr>
            <w:rFonts w:ascii="Arial" w:hAnsi="Arial" w:cs="Arial"/>
            <w:lang w:eastAsia="zh-CN"/>
          </w:rPr>
          <w:t>-</w:t>
        </w:r>
      </w:ins>
      <w:del w:id="74" w:author="Daniel Garry" w:date="2020-02-22T14:51:00Z">
        <w:r w:rsidR="00272BF2" w:rsidDel="002A587E">
          <w:rPr>
            <w:rFonts w:ascii="Arial" w:hAnsi="Arial" w:cs="Arial"/>
            <w:lang w:eastAsia="zh-CN"/>
          </w:rPr>
          <w:delText xml:space="preserve"> </w:delText>
        </w:r>
      </w:del>
      <w:r w:rsidR="00272BF2">
        <w:rPr>
          <w:rFonts w:ascii="Arial" w:hAnsi="Arial" w:cs="Arial"/>
          <w:lang w:eastAsia="zh-CN"/>
        </w:rPr>
        <w:t>induction in day 2.5 EB into NFR</w:t>
      </w:r>
      <w:r w:rsidR="00940699">
        <w:rPr>
          <w:rFonts w:ascii="Arial" w:hAnsi="Arial" w:cs="Arial"/>
          <w:lang w:eastAsia="zh-CN"/>
        </w:rPr>
        <w:t xml:space="preserve"> (</w:t>
      </w:r>
      <w:r w:rsidR="00C90F8D">
        <w:rPr>
          <w:rFonts w:ascii="Arial" w:hAnsi="Arial" w:cs="Arial"/>
          <w:lang w:eastAsia="zh-CN"/>
        </w:rPr>
        <w:t>5,291 peaks)</w:t>
      </w:r>
      <w:r w:rsidR="00272BF2">
        <w:rPr>
          <w:rFonts w:ascii="Arial" w:hAnsi="Arial" w:cs="Arial"/>
          <w:lang w:eastAsia="zh-CN"/>
        </w:rPr>
        <w:t xml:space="preserve"> and nucleosome </w:t>
      </w:r>
      <w:r w:rsidR="00C90F8D">
        <w:rPr>
          <w:rFonts w:ascii="Arial" w:hAnsi="Arial" w:cs="Arial"/>
          <w:lang w:eastAsia="zh-CN"/>
        </w:rPr>
        <w:t xml:space="preserve"> (8,843 peaks) </w:t>
      </w:r>
      <w:r w:rsidR="00272BF2">
        <w:rPr>
          <w:rFonts w:ascii="Arial" w:hAnsi="Arial" w:cs="Arial"/>
          <w:lang w:eastAsia="zh-CN"/>
        </w:rPr>
        <w:t xml:space="preserve">groups according to the local V-plot </w:t>
      </w:r>
      <w:r w:rsidR="003832F5">
        <w:rPr>
          <w:rFonts w:ascii="Arial" w:hAnsi="Arial" w:cs="Arial"/>
          <w:lang w:eastAsia="zh-CN"/>
        </w:rPr>
        <w:t xml:space="preserve">and fragment size profiles </w:t>
      </w:r>
      <w:r w:rsidR="00272BF2">
        <w:rPr>
          <w:rFonts w:ascii="Arial" w:hAnsi="Arial" w:cs="Arial"/>
          <w:lang w:eastAsia="zh-CN"/>
        </w:rPr>
        <w:t xml:space="preserve">of ATAC-seq day 2.5 EB without Etv2 induction (Supplementary Figure </w:t>
      </w:r>
      <w:r w:rsidR="00E61CE1">
        <w:rPr>
          <w:rFonts w:ascii="Arial" w:hAnsi="Arial" w:cs="Arial"/>
          <w:lang w:eastAsia="zh-CN"/>
        </w:rPr>
        <w:t>6</w:t>
      </w:r>
      <w:r w:rsidR="003832F5">
        <w:rPr>
          <w:rFonts w:ascii="Arial" w:hAnsi="Arial" w:cs="Arial"/>
          <w:lang w:eastAsia="zh-CN"/>
        </w:rPr>
        <w:t>b</w:t>
      </w:r>
      <w:r w:rsidR="0044477A">
        <w:rPr>
          <w:rFonts w:ascii="Arial" w:hAnsi="Arial" w:cs="Arial"/>
          <w:lang w:eastAsia="zh-CN"/>
        </w:rPr>
        <w:t>-</w:t>
      </w:r>
      <w:r w:rsidR="00E61CE1">
        <w:rPr>
          <w:rFonts w:ascii="Arial" w:hAnsi="Arial" w:cs="Arial"/>
          <w:lang w:eastAsia="zh-CN"/>
        </w:rPr>
        <w:t>6</w:t>
      </w:r>
      <w:r w:rsidR="0044477A">
        <w:rPr>
          <w:rFonts w:ascii="Arial" w:hAnsi="Arial" w:cs="Arial"/>
          <w:lang w:eastAsia="zh-CN"/>
        </w:rPr>
        <w:t>d)</w:t>
      </w:r>
      <w:r w:rsidR="00272BF2">
        <w:rPr>
          <w:rFonts w:ascii="Arial" w:hAnsi="Arial" w:cs="Arial"/>
          <w:lang w:eastAsia="zh-CN"/>
        </w:rPr>
        <w:t xml:space="preserve">. </w:t>
      </w:r>
      <w:r w:rsidR="00750736">
        <w:rPr>
          <w:rFonts w:ascii="Arial" w:hAnsi="Arial" w:cs="Arial"/>
          <w:lang w:eastAsia="zh-CN"/>
        </w:rPr>
        <w:t xml:space="preserve"> W</w:t>
      </w:r>
      <w:r w:rsidR="00146CAB">
        <w:rPr>
          <w:rFonts w:ascii="Arial" w:hAnsi="Arial" w:cs="Arial"/>
          <w:lang w:eastAsia="zh-CN"/>
        </w:rPr>
        <w:t xml:space="preserve">e found </w:t>
      </w:r>
      <w:r w:rsidR="001E2E1C">
        <w:rPr>
          <w:rFonts w:ascii="Arial" w:hAnsi="Arial" w:cs="Arial"/>
          <w:lang w:eastAsia="zh-CN"/>
        </w:rPr>
        <w:t xml:space="preserve">that </w:t>
      </w:r>
      <w:r w:rsidR="00E61CE1">
        <w:rPr>
          <w:rFonts w:ascii="Arial" w:hAnsi="Arial" w:cs="Arial"/>
          <w:lang w:eastAsia="zh-CN"/>
        </w:rPr>
        <w:t xml:space="preserve">similar to the MEF reprogramming, </w:t>
      </w:r>
      <w:r w:rsidR="001E2E1C">
        <w:rPr>
          <w:rFonts w:ascii="Arial" w:hAnsi="Arial" w:cs="Arial"/>
          <w:lang w:eastAsia="zh-CN"/>
        </w:rPr>
        <w:t xml:space="preserve">Etv2 also targets the nucleosome centers at day 2.5 EB </w:t>
      </w:r>
      <w:ins w:id="75" w:author="Daniel Garry" w:date="2020-02-21T15:08:00Z">
        <w:r w:rsidR="00962C35">
          <w:rPr>
            <w:rFonts w:ascii="Arial" w:hAnsi="Arial" w:cs="Arial"/>
            <w:lang w:eastAsia="zh-CN"/>
          </w:rPr>
          <w:t xml:space="preserve">differentiation </w:t>
        </w:r>
      </w:ins>
      <w:r w:rsidR="00211DAC">
        <w:rPr>
          <w:rFonts w:ascii="Arial" w:hAnsi="Arial" w:cs="Arial"/>
          <w:lang w:eastAsia="zh-CN"/>
        </w:rPr>
        <w:t>(Figure 2d)</w:t>
      </w:r>
      <w:r w:rsidR="001E2E1C">
        <w:rPr>
          <w:rFonts w:ascii="Arial" w:hAnsi="Arial" w:cs="Arial"/>
          <w:lang w:eastAsia="zh-CN"/>
        </w:rPr>
        <w:t>.  Our results in MEF</w:t>
      </w:r>
      <w:ins w:id="76" w:author="Daniel Garry" w:date="2020-02-21T15:09:00Z">
        <w:r w:rsidR="00962C35">
          <w:rPr>
            <w:rFonts w:ascii="Arial" w:hAnsi="Arial" w:cs="Arial"/>
            <w:lang w:eastAsia="zh-CN"/>
          </w:rPr>
          <w:t>s</w:t>
        </w:r>
      </w:ins>
      <w:r w:rsidR="001E2E1C">
        <w:rPr>
          <w:rFonts w:ascii="Arial" w:hAnsi="Arial" w:cs="Arial"/>
          <w:lang w:eastAsia="zh-CN"/>
        </w:rPr>
        <w:t xml:space="preserve"> and EB</w:t>
      </w:r>
      <w:ins w:id="77" w:author="Daniel Garry" w:date="2020-02-21T15:09:00Z">
        <w:r w:rsidR="00962C35">
          <w:rPr>
            <w:rFonts w:ascii="Arial" w:hAnsi="Arial" w:cs="Arial"/>
            <w:lang w:eastAsia="zh-CN"/>
          </w:rPr>
          <w:t>s</w:t>
        </w:r>
      </w:ins>
      <w:r w:rsidR="001E2E1C">
        <w:rPr>
          <w:rFonts w:ascii="Arial" w:hAnsi="Arial" w:cs="Arial"/>
          <w:lang w:eastAsia="zh-CN"/>
        </w:rPr>
        <w:t xml:space="preserve"> suggested </w:t>
      </w:r>
      <w:ins w:id="78" w:author="Daniel Garry" w:date="2020-02-21T15:09:00Z">
        <w:r w:rsidR="00962C35">
          <w:rPr>
            <w:rFonts w:ascii="Arial" w:hAnsi="Arial" w:cs="Arial"/>
            <w:lang w:eastAsia="zh-CN"/>
          </w:rPr>
          <w:t xml:space="preserve">that </w:t>
        </w:r>
      </w:ins>
      <w:r w:rsidR="001E2E1C">
        <w:rPr>
          <w:rFonts w:ascii="Arial" w:hAnsi="Arial" w:cs="Arial"/>
          <w:lang w:eastAsia="zh-CN"/>
        </w:rPr>
        <w:t xml:space="preserve">Etv2 </w:t>
      </w:r>
      <w:del w:id="79" w:author="Daniel Garry" w:date="2020-02-21T15:09:00Z">
        <w:r w:rsidR="001E2E1C" w:rsidDel="00962C35">
          <w:rPr>
            <w:rFonts w:ascii="Arial" w:hAnsi="Arial" w:cs="Arial"/>
            <w:lang w:eastAsia="zh-CN"/>
          </w:rPr>
          <w:delText xml:space="preserve">is </w:delText>
        </w:r>
      </w:del>
      <w:ins w:id="80" w:author="Daniel Garry" w:date="2020-02-21T15:09:00Z">
        <w:r w:rsidR="00962C35">
          <w:rPr>
            <w:rFonts w:ascii="Arial" w:hAnsi="Arial" w:cs="Arial"/>
            <w:lang w:eastAsia="zh-CN"/>
          </w:rPr>
          <w:t xml:space="preserve">was </w:t>
        </w:r>
      </w:ins>
      <w:r w:rsidR="00FB7DEE">
        <w:rPr>
          <w:rFonts w:ascii="Arial" w:hAnsi="Arial" w:cs="Arial"/>
          <w:lang w:eastAsia="zh-CN"/>
        </w:rPr>
        <w:t>intrinsically</w:t>
      </w:r>
      <w:r w:rsidR="001E2E1C">
        <w:rPr>
          <w:rFonts w:ascii="Arial" w:hAnsi="Arial" w:cs="Arial"/>
          <w:lang w:eastAsia="zh-CN"/>
        </w:rPr>
        <w:t xml:space="preserve"> able to target </w:t>
      </w:r>
      <w:r w:rsidR="00211DAC">
        <w:rPr>
          <w:rFonts w:ascii="Arial" w:hAnsi="Arial" w:cs="Arial"/>
          <w:lang w:eastAsia="zh-CN"/>
        </w:rPr>
        <w:t xml:space="preserve">and bind the </w:t>
      </w:r>
      <w:r w:rsidR="001E2E1C">
        <w:rPr>
          <w:rFonts w:ascii="Arial" w:hAnsi="Arial" w:cs="Arial"/>
          <w:lang w:eastAsia="zh-CN"/>
        </w:rPr>
        <w:t xml:space="preserve">nucleosomes, </w:t>
      </w:r>
      <w:r w:rsidR="00211DAC">
        <w:rPr>
          <w:rFonts w:ascii="Arial" w:hAnsi="Arial" w:cs="Arial"/>
          <w:lang w:eastAsia="zh-CN"/>
        </w:rPr>
        <w:t xml:space="preserve">and this capability </w:t>
      </w:r>
      <w:del w:id="81" w:author="Daniel Garry" w:date="2020-02-21T15:09:00Z">
        <w:r w:rsidR="00E61CE1" w:rsidDel="00962C35">
          <w:rPr>
            <w:rFonts w:ascii="Arial" w:hAnsi="Arial" w:cs="Arial"/>
            <w:lang w:eastAsia="zh-CN"/>
          </w:rPr>
          <w:delText xml:space="preserve">appears </w:delText>
        </w:r>
      </w:del>
      <w:ins w:id="82" w:author="Daniel Garry" w:date="2020-02-21T15:09:00Z">
        <w:r w:rsidR="00962C35">
          <w:rPr>
            <w:rFonts w:ascii="Arial" w:hAnsi="Arial" w:cs="Arial"/>
            <w:lang w:eastAsia="zh-CN"/>
          </w:rPr>
          <w:t xml:space="preserve">appeared </w:t>
        </w:r>
      </w:ins>
      <w:r w:rsidR="00E61CE1">
        <w:rPr>
          <w:rFonts w:ascii="Arial" w:hAnsi="Arial" w:cs="Arial"/>
          <w:lang w:eastAsia="zh-CN"/>
        </w:rPr>
        <w:t>to be</w:t>
      </w:r>
      <w:r w:rsidR="00211DAC">
        <w:rPr>
          <w:rFonts w:ascii="Arial" w:hAnsi="Arial" w:cs="Arial"/>
          <w:lang w:eastAsia="zh-CN"/>
        </w:rPr>
        <w:t xml:space="preserve"> </w:t>
      </w:r>
      <w:r w:rsidR="001E2E1C">
        <w:rPr>
          <w:rFonts w:ascii="Arial" w:hAnsi="Arial" w:cs="Arial"/>
          <w:lang w:eastAsia="zh-CN"/>
        </w:rPr>
        <w:t xml:space="preserve">independent of cellular context.  </w:t>
      </w:r>
      <w:r w:rsidR="002C56EB">
        <w:rPr>
          <w:rFonts w:ascii="Arial" w:hAnsi="Arial" w:cs="Arial"/>
          <w:lang w:eastAsia="zh-CN"/>
        </w:rPr>
        <w:t xml:space="preserve">Sequence motif analysis </w:t>
      </w:r>
      <w:r w:rsidR="00392DE4">
        <w:rPr>
          <w:rFonts w:ascii="Arial" w:hAnsi="Arial" w:cs="Arial"/>
          <w:lang w:eastAsia="zh-CN"/>
        </w:rPr>
        <w:t xml:space="preserve">identified a common GGAAAT motif that </w:t>
      </w:r>
      <w:del w:id="83" w:author="Daniel Garry" w:date="2020-02-21T15:09:00Z">
        <w:r w:rsidR="00392DE4" w:rsidDel="00962C35">
          <w:rPr>
            <w:rFonts w:ascii="Arial" w:hAnsi="Arial" w:cs="Arial"/>
            <w:lang w:eastAsia="zh-CN"/>
          </w:rPr>
          <w:delText xml:space="preserve">are </w:delText>
        </w:r>
      </w:del>
      <w:ins w:id="84" w:author="Daniel Garry" w:date="2020-02-21T15:09:00Z">
        <w:r w:rsidR="00962C35">
          <w:rPr>
            <w:rFonts w:ascii="Arial" w:hAnsi="Arial" w:cs="Arial"/>
            <w:lang w:eastAsia="zh-CN"/>
          </w:rPr>
          <w:t xml:space="preserve">was </w:t>
        </w:r>
      </w:ins>
      <w:r w:rsidR="00392DE4">
        <w:rPr>
          <w:rFonts w:ascii="Arial" w:hAnsi="Arial" w:cs="Arial"/>
          <w:lang w:eastAsia="zh-CN"/>
        </w:rPr>
        <w:t>significantly more enriched in NFR regions</w:t>
      </w:r>
      <w:r w:rsidR="00BA6F9F">
        <w:rPr>
          <w:rFonts w:ascii="Arial" w:hAnsi="Arial" w:cs="Arial"/>
          <w:lang w:eastAsia="zh-CN"/>
        </w:rPr>
        <w:t xml:space="preserve"> compared with the nucleosomes in both MEF</w:t>
      </w:r>
      <w:ins w:id="85" w:author="Daniel Garry" w:date="2020-02-21T15:09:00Z">
        <w:r w:rsidR="00962C35">
          <w:rPr>
            <w:rFonts w:ascii="Arial" w:hAnsi="Arial" w:cs="Arial"/>
            <w:lang w:eastAsia="zh-CN"/>
          </w:rPr>
          <w:t>s</w:t>
        </w:r>
      </w:ins>
      <w:r w:rsidR="00BA6F9F">
        <w:rPr>
          <w:rFonts w:ascii="Arial" w:hAnsi="Arial" w:cs="Arial"/>
          <w:lang w:eastAsia="zh-CN"/>
        </w:rPr>
        <w:t xml:space="preserve"> and EB</w:t>
      </w:r>
      <w:ins w:id="86" w:author="Daniel Garry" w:date="2020-02-21T15:09:00Z">
        <w:r w:rsidR="00962C35">
          <w:rPr>
            <w:rFonts w:ascii="Arial" w:hAnsi="Arial" w:cs="Arial"/>
            <w:lang w:eastAsia="zh-CN"/>
          </w:rPr>
          <w:t>s</w:t>
        </w:r>
      </w:ins>
      <w:r w:rsidR="00BA6F9F">
        <w:rPr>
          <w:rFonts w:ascii="Arial" w:hAnsi="Arial" w:cs="Arial"/>
          <w:lang w:eastAsia="zh-CN"/>
        </w:rPr>
        <w:t xml:space="preserve"> (Fisher's adjusted p-value=6.0E-05 and 6.8E-5)</w:t>
      </w:r>
      <w:r w:rsidR="004505AF">
        <w:rPr>
          <w:rFonts w:ascii="Arial" w:hAnsi="Arial" w:cs="Arial"/>
          <w:lang w:eastAsia="zh-CN"/>
        </w:rPr>
        <w:t xml:space="preserve"> (Figure 2e</w:t>
      </w:r>
      <w:r w:rsidR="004F31FA">
        <w:rPr>
          <w:rFonts w:ascii="Arial" w:hAnsi="Arial" w:cs="Arial"/>
          <w:lang w:eastAsia="zh-CN"/>
        </w:rPr>
        <w:t xml:space="preserve"> and Supplementary Figure </w:t>
      </w:r>
      <w:r w:rsidR="00B47D2D">
        <w:rPr>
          <w:rFonts w:ascii="Arial" w:hAnsi="Arial" w:cs="Arial"/>
          <w:lang w:eastAsia="zh-CN"/>
        </w:rPr>
        <w:t>7a</w:t>
      </w:r>
      <w:r w:rsidR="004505AF">
        <w:rPr>
          <w:rFonts w:ascii="Arial" w:hAnsi="Arial" w:cs="Arial"/>
          <w:lang w:eastAsia="zh-CN"/>
        </w:rPr>
        <w:t>)</w:t>
      </w:r>
      <w:r w:rsidR="00BA6F9F">
        <w:rPr>
          <w:rFonts w:ascii="Arial" w:hAnsi="Arial" w:cs="Arial"/>
          <w:lang w:eastAsia="zh-CN"/>
        </w:rPr>
        <w:t xml:space="preserve">.  </w:t>
      </w:r>
      <w:r w:rsidR="00241160">
        <w:rPr>
          <w:rFonts w:ascii="Arial" w:hAnsi="Arial" w:cs="Arial"/>
          <w:lang w:eastAsia="zh-CN"/>
        </w:rPr>
        <w:t>This motif has an additional terminal "AT" nucleotides compared with the canonical motifs identified from the canonical Etv2 motifs.  These findings suggested that Etv2, similar to other pioneer factors, such as Oct4, Sox2 and Klf4, were able to target nucleosome-enriched sites using partial or degenerate motifs, and targeted their full canonical motif in nucleosome-depleted sites</w:t>
      </w:r>
      <w:sdt>
        <w:sdtPr>
          <w:rPr>
            <w:rFonts w:ascii="Arial" w:hAnsi="Arial" w:cs="Arial"/>
            <w:color w:val="000000"/>
            <w:lang w:eastAsia="zh-CN"/>
          </w:rPr>
          <w:tag w:val="citation"/>
          <w:id w:val="566227158"/>
          <w:placeholder>
            <w:docPart w:val="DefaultPlaceholder_-1854013440"/>
          </w:placeholder>
        </w:sdtPr>
        <w:sdtEndPr/>
        <w:sdtContent>
          <w:r w:rsidR="001C53D9" w:rsidRPr="001C53D9">
            <w:rPr>
              <w:rFonts w:ascii="Arial" w:eastAsia="Times New Roman" w:hAnsi="Arial" w:cs="Arial"/>
              <w:color w:val="000000"/>
              <w:vertAlign w:val="superscript"/>
            </w:rPr>
            <w:t>1</w:t>
          </w:r>
        </w:sdtContent>
      </w:sdt>
      <w:r w:rsidR="00241160">
        <w:rPr>
          <w:rFonts w:ascii="Arial" w:hAnsi="Arial" w:cs="Arial"/>
          <w:lang w:eastAsia="zh-CN"/>
        </w:rPr>
        <w:t xml:space="preserve">.  </w:t>
      </w:r>
    </w:p>
    <w:p w14:paraId="0FB8EF15" w14:textId="77777777" w:rsidR="00314C2F" w:rsidRDefault="00314C2F" w:rsidP="0076388F">
      <w:pPr>
        <w:spacing w:line="360" w:lineRule="auto"/>
        <w:outlineLvl w:val="0"/>
        <w:rPr>
          <w:rFonts w:ascii="Arial" w:hAnsi="Arial" w:cs="Arial"/>
          <w:lang w:eastAsia="zh-CN"/>
        </w:rPr>
      </w:pPr>
    </w:p>
    <w:p w14:paraId="22C90F2C" w14:textId="5AACEA2E" w:rsidR="00211DAC" w:rsidRDefault="00211DAC" w:rsidP="0076388F">
      <w:pPr>
        <w:spacing w:line="360" w:lineRule="auto"/>
        <w:outlineLvl w:val="0"/>
        <w:rPr>
          <w:rFonts w:ascii="Arial" w:hAnsi="Arial" w:cs="Arial"/>
          <w:lang w:eastAsia="zh-CN"/>
        </w:rPr>
      </w:pPr>
      <w:r>
        <w:rPr>
          <w:rFonts w:ascii="Arial" w:hAnsi="Arial" w:cs="Arial"/>
          <w:lang w:eastAsia="zh-CN"/>
        </w:rPr>
        <w:lastRenderedPageBreak/>
        <w:t xml:space="preserve">Moreover, </w:t>
      </w:r>
      <w:r w:rsidR="00FF525A">
        <w:rPr>
          <w:rFonts w:ascii="Arial" w:hAnsi="Arial" w:cs="Arial"/>
          <w:lang w:eastAsia="zh-CN"/>
        </w:rPr>
        <w:t xml:space="preserve">we found that </w:t>
      </w:r>
      <w:r w:rsidR="00FE792D">
        <w:rPr>
          <w:rFonts w:ascii="Arial" w:hAnsi="Arial" w:cs="Arial"/>
          <w:lang w:eastAsia="zh-CN"/>
        </w:rPr>
        <w:t xml:space="preserve">Etv2 targeted </w:t>
      </w:r>
      <w:r w:rsidR="00FF525A">
        <w:rPr>
          <w:rFonts w:ascii="Arial" w:hAnsi="Arial" w:cs="Arial"/>
          <w:lang w:eastAsia="zh-CN"/>
        </w:rPr>
        <w:t>nucleosome region</w:t>
      </w:r>
      <w:ins w:id="87" w:author="Daniel Garry" w:date="2020-02-21T15:10:00Z">
        <w:r w:rsidR="00962C35">
          <w:rPr>
            <w:rFonts w:ascii="Arial" w:hAnsi="Arial" w:cs="Arial"/>
            <w:lang w:eastAsia="zh-CN"/>
          </w:rPr>
          <w:t>s</w:t>
        </w:r>
      </w:ins>
      <w:r w:rsidR="00FF525A">
        <w:rPr>
          <w:rFonts w:ascii="Arial" w:hAnsi="Arial" w:cs="Arial"/>
          <w:lang w:eastAsia="zh-CN"/>
        </w:rPr>
        <w:t xml:space="preserve"> were</w:t>
      </w:r>
      <w:r w:rsidR="00FE792D">
        <w:rPr>
          <w:rFonts w:ascii="Arial" w:hAnsi="Arial" w:cs="Arial"/>
          <w:lang w:eastAsia="zh-CN"/>
        </w:rPr>
        <w:t xml:space="preserve"> characterized by low Brg1 ChIP-seq signals at 24 hours post induction in MEF</w:t>
      </w:r>
      <w:ins w:id="88" w:author="Daniel Garry" w:date="2020-02-21T15:11:00Z">
        <w:r w:rsidR="00962C35">
          <w:rPr>
            <w:rFonts w:ascii="Arial" w:hAnsi="Arial" w:cs="Arial"/>
            <w:lang w:eastAsia="zh-CN"/>
          </w:rPr>
          <w:t>s</w:t>
        </w:r>
      </w:ins>
      <w:r w:rsidR="00FE792D">
        <w:rPr>
          <w:rFonts w:ascii="Arial" w:hAnsi="Arial" w:cs="Arial"/>
          <w:lang w:eastAsia="zh-CN"/>
        </w:rPr>
        <w:t xml:space="preserve"> and 3 hours post induction in EB</w:t>
      </w:r>
      <w:ins w:id="89" w:author="Daniel Garry" w:date="2020-02-21T15:11:00Z">
        <w:r w:rsidR="00962C35">
          <w:rPr>
            <w:rFonts w:ascii="Arial" w:hAnsi="Arial" w:cs="Arial"/>
            <w:lang w:eastAsia="zh-CN"/>
          </w:rPr>
          <w:t>s</w:t>
        </w:r>
      </w:ins>
      <w:r w:rsidR="00FE792D">
        <w:rPr>
          <w:rFonts w:ascii="Arial" w:hAnsi="Arial" w:cs="Arial"/>
          <w:lang w:eastAsia="zh-CN"/>
        </w:rPr>
        <w:t xml:space="preserve">, suggesting that </w:t>
      </w:r>
      <w:ins w:id="90" w:author="Daniel Garry" w:date="2020-02-22T14:53:00Z">
        <w:r w:rsidR="002A587E">
          <w:rPr>
            <w:rFonts w:ascii="Arial" w:hAnsi="Arial" w:cs="Arial"/>
            <w:lang w:eastAsia="zh-CN"/>
          </w:rPr>
          <w:t xml:space="preserve">the </w:t>
        </w:r>
      </w:ins>
      <w:r w:rsidR="00FE792D">
        <w:rPr>
          <w:rFonts w:ascii="Arial" w:hAnsi="Arial" w:cs="Arial"/>
          <w:lang w:eastAsia="zh-CN"/>
        </w:rPr>
        <w:t xml:space="preserve">initial recognition of </w:t>
      </w:r>
      <w:ins w:id="91" w:author="Daniel Garry" w:date="2020-02-22T14:53:00Z">
        <w:r w:rsidR="002A587E">
          <w:rPr>
            <w:rFonts w:ascii="Arial" w:hAnsi="Arial" w:cs="Arial"/>
            <w:lang w:eastAsia="zh-CN"/>
          </w:rPr>
          <w:t xml:space="preserve">the </w:t>
        </w:r>
      </w:ins>
      <w:r w:rsidR="00FE792D">
        <w:rPr>
          <w:rFonts w:ascii="Arial" w:hAnsi="Arial" w:cs="Arial"/>
          <w:lang w:eastAsia="zh-CN"/>
        </w:rPr>
        <w:t xml:space="preserve">nucleosome </w:t>
      </w:r>
      <w:commentRangeStart w:id="92"/>
      <w:r w:rsidR="00FE792D">
        <w:rPr>
          <w:rFonts w:ascii="Arial" w:hAnsi="Arial" w:cs="Arial"/>
          <w:lang w:eastAsia="zh-CN"/>
        </w:rPr>
        <w:t xml:space="preserve">may not require </w:t>
      </w:r>
      <w:del w:id="93" w:author="Daniel Garry" w:date="2020-02-21T15:11:00Z">
        <w:r w:rsidR="00FE792D" w:rsidDel="00962C35">
          <w:rPr>
            <w:rFonts w:ascii="Arial" w:hAnsi="Arial" w:cs="Arial"/>
            <w:lang w:eastAsia="zh-CN"/>
          </w:rPr>
          <w:delText xml:space="preserve">the existence of local </w:delText>
        </w:r>
      </w:del>
      <w:r w:rsidR="00FE792D">
        <w:rPr>
          <w:rFonts w:ascii="Arial" w:hAnsi="Arial" w:cs="Arial"/>
          <w:lang w:eastAsia="zh-CN"/>
        </w:rPr>
        <w:t>Brg1</w:t>
      </w:r>
      <w:commentRangeEnd w:id="92"/>
      <w:r w:rsidR="00FE792D">
        <w:rPr>
          <w:rStyle w:val="CommentReference"/>
        </w:rPr>
        <w:commentReference w:id="92"/>
      </w:r>
      <w:r w:rsidR="00E61CE1">
        <w:rPr>
          <w:rFonts w:ascii="Arial" w:hAnsi="Arial" w:cs="Arial"/>
          <w:lang w:eastAsia="zh-CN"/>
        </w:rPr>
        <w:t xml:space="preserve"> (Figure </w:t>
      </w:r>
      <w:r w:rsidR="000C4EFA">
        <w:rPr>
          <w:rFonts w:ascii="Arial" w:hAnsi="Arial" w:cs="Arial"/>
          <w:lang w:eastAsia="zh-CN"/>
        </w:rPr>
        <w:t>2</w:t>
      </w:r>
      <w:r w:rsidR="00E61CE1">
        <w:rPr>
          <w:rFonts w:ascii="Arial" w:hAnsi="Arial" w:cs="Arial"/>
          <w:lang w:eastAsia="zh-CN"/>
        </w:rPr>
        <w:t xml:space="preserve">c and </w:t>
      </w:r>
      <w:r w:rsidR="000C4EFA">
        <w:rPr>
          <w:rFonts w:ascii="Arial" w:hAnsi="Arial" w:cs="Arial"/>
          <w:lang w:eastAsia="zh-CN"/>
        </w:rPr>
        <w:t>2</w:t>
      </w:r>
      <w:r w:rsidR="00E61CE1">
        <w:rPr>
          <w:rFonts w:ascii="Arial" w:hAnsi="Arial" w:cs="Arial"/>
          <w:lang w:eastAsia="zh-CN"/>
        </w:rPr>
        <w:t>d)</w:t>
      </w:r>
      <w:r w:rsidR="006F657E">
        <w:rPr>
          <w:rFonts w:ascii="Arial" w:hAnsi="Arial" w:cs="Arial"/>
          <w:lang w:eastAsia="zh-CN"/>
        </w:rPr>
        <w:t>.</w:t>
      </w:r>
      <w:r w:rsidR="00FE792D">
        <w:rPr>
          <w:rFonts w:ascii="Arial" w:hAnsi="Arial" w:cs="Arial"/>
          <w:lang w:eastAsia="zh-CN"/>
        </w:rPr>
        <w:t xml:space="preserve">  Interestingly</w:t>
      </w:r>
      <w:r w:rsidR="00FF525A">
        <w:rPr>
          <w:rFonts w:ascii="Arial" w:hAnsi="Arial" w:cs="Arial"/>
          <w:lang w:eastAsia="zh-CN"/>
        </w:rPr>
        <w:t xml:space="preserve">, the Etv2 targeted nucleosomes </w:t>
      </w:r>
      <w:r w:rsidR="00FE792D">
        <w:rPr>
          <w:rFonts w:ascii="Arial" w:hAnsi="Arial" w:cs="Arial"/>
          <w:lang w:eastAsia="zh-CN"/>
        </w:rPr>
        <w:t xml:space="preserve">had </w:t>
      </w:r>
      <w:ins w:id="94" w:author="Daniel Garry" w:date="2020-02-22T14:53:00Z">
        <w:r w:rsidR="002A587E">
          <w:rPr>
            <w:rFonts w:ascii="Arial" w:hAnsi="Arial" w:cs="Arial"/>
            <w:lang w:eastAsia="zh-CN"/>
          </w:rPr>
          <w:t xml:space="preserve">a </w:t>
        </w:r>
      </w:ins>
      <w:r w:rsidR="00FE792D">
        <w:rPr>
          <w:rFonts w:ascii="Arial" w:hAnsi="Arial" w:cs="Arial"/>
          <w:lang w:eastAsia="zh-CN"/>
        </w:rPr>
        <w:t>distinct H3K27ac surrounding pattern in MEF</w:t>
      </w:r>
      <w:ins w:id="95" w:author="Daniel Garry" w:date="2020-02-21T15:11:00Z">
        <w:r w:rsidR="00962C35">
          <w:rPr>
            <w:rFonts w:ascii="Arial" w:hAnsi="Arial" w:cs="Arial"/>
            <w:lang w:eastAsia="zh-CN"/>
          </w:rPr>
          <w:t>s</w:t>
        </w:r>
      </w:ins>
      <w:r w:rsidR="00FE792D">
        <w:rPr>
          <w:rFonts w:ascii="Arial" w:hAnsi="Arial" w:cs="Arial"/>
          <w:lang w:eastAsia="zh-CN"/>
        </w:rPr>
        <w:t xml:space="preserve"> and EB</w:t>
      </w:r>
      <w:ins w:id="96" w:author="Daniel Garry" w:date="2020-02-21T15:12:00Z">
        <w:r w:rsidR="00962C35">
          <w:rPr>
            <w:rFonts w:ascii="Arial" w:hAnsi="Arial" w:cs="Arial"/>
            <w:lang w:eastAsia="zh-CN"/>
          </w:rPr>
          <w:t>s</w:t>
        </w:r>
      </w:ins>
      <w:r w:rsidR="00FE792D">
        <w:rPr>
          <w:rFonts w:ascii="Arial" w:hAnsi="Arial" w:cs="Arial"/>
          <w:lang w:eastAsia="zh-CN"/>
        </w:rPr>
        <w:t>: Etv2 targeted H3K27ac depleted nucleosomes in MEF</w:t>
      </w:r>
      <w:ins w:id="97" w:author="Daniel Garry" w:date="2020-02-21T15:12:00Z">
        <w:r w:rsidR="00962C35">
          <w:rPr>
            <w:rFonts w:ascii="Arial" w:hAnsi="Arial" w:cs="Arial"/>
            <w:lang w:eastAsia="zh-CN"/>
          </w:rPr>
          <w:t>s</w:t>
        </w:r>
      </w:ins>
      <w:r w:rsidR="00FE792D">
        <w:rPr>
          <w:rFonts w:ascii="Arial" w:hAnsi="Arial" w:cs="Arial"/>
          <w:lang w:eastAsia="zh-CN"/>
        </w:rPr>
        <w:t xml:space="preserve"> and H3K27ac enriched ones in EB</w:t>
      </w:r>
      <w:ins w:id="98" w:author="Daniel Garry" w:date="2020-02-21T15:12:00Z">
        <w:r w:rsidR="00962C35">
          <w:rPr>
            <w:rFonts w:ascii="Arial" w:hAnsi="Arial" w:cs="Arial"/>
            <w:lang w:eastAsia="zh-CN"/>
          </w:rPr>
          <w:t>s</w:t>
        </w:r>
      </w:ins>
      <w:r w:rsidR="00646341">
        <w:rPr>
          <w:rFonts w:ascii="Arial" w:hAnsi="Arial" w:cs="Arial"/>
          <w:lang w:eastAsia="zh-CN"/>
        </w:rPr>
        <w:t>, suggesting that Etv2 recognize</w:t>
      </w:r>
      <w:ins w:id="99" w:author="Daniel Garry" w:date="2020-02-21T15:12:00Z">
        <w:r w:rsidR="00962C35">
          <w:rPr>
            <w:rFonts w:ascii="Arial" w:hAnsi="Arial" w:cs="Arial"/>
            <w:lang w:eastAsia="zh-CN"/>
          </w:rPr>
          <w:t>d</w:t>
        </w:r>
      </w:ins>
      <w:r w:rsidR="00646341">
        <w:rPr>
          <w:rFonts w:ascii="Arial" w:hAnsi="Arial" w:cs="Arial"/>
          <w:lang w:eastAsia="zh-CN"/>
        </w:rPr>
        <w:t xml:space="preserve"> the nucleosomes regardless of </w:t>
      </w:r>
      <w:del w:id="100" w:author="Daniel Garry" w:date="2020-02-21T15:12:00Z">
        <w:r w:rsidR="00646341" w:rsidDel="00962C35">
          <w:rPr>
            <w:rFonts w:ascii="Arial" w:hAnsi="Arial" w:cs="Arial"/>
            <w:lang w:eastAsia="zh-CN"/>
          </w:rPr>
          <w:delText xml:space="preserve">the </w:delText>
        </w:r>
      </w:del>
      <w:commentRangeStart w:id="101"/>
      <w:r w:rsidR="00646341">
        <w:rPr>
          <w:rFonts w:ascii="Arial" w:hAnsi="Arial" w:cs="Arial"/>
          <w:lang w:eastAsia="zh-CN"/>
        </w:rPr>
        <w:t>H3K27ac enrichment</w:t>
      </w:r>
      <w:commentRangeEnd w:id="101"/>
      <w:r w:rsidR="00646341">
        <w:rPr>
          <w:rStyle w:val="CommentReference"/>
        </w:rPr>
        <w:commentReference w:id="101"/>
      </w:r>
      <w:r w:rsidR="00646341">
        <w:rPr>
          <w:rFonts w:ascii="Arial" w:hAnsi="Arial" w:cs="Arial"/>
          <w:lang w:eastAsia="zh-CN"/>
        </w:rPr>
        <w:t xml:space="preserve">.  </w:t>
      </w:r>
    </w:p>
    <w:p w14:paraId="25CBBA87" w14:textId="714EA02C" w:rsidR="00E504B1" w:rsidRDefault="00E504B1" w:rsidP="008C0E5A">
      <w:pPr>
        <w:spacing w:line="360" w:lineRule="auto"/>
        <w:outlineLvl w:val="0"/>
        <w:rPr>
          <w:rFonts w:ascii="Arial" w:hAnsi="Arial" w:cs="Arial"/>
          <w:lang w:eastAsia="zh-CN"/>
        </w:rPr>
      </w:pPr>
    </w:p>
    <w:p w14:paraId="59E72B6C" w14:textId="0C834AC1" w:rsidR="004E4C38" w:rsidRPr="00F114E6" w:rsidRDefault="00E33F44" w:rsidP="008C0E5A">
      <w:pPr>
        <w:spacing w:line="360" w:lineRule="auto"/>
        <w:outlineLvl w:val="0"/>
        <w:rPr>
          <w:rFonts w:ascii="Arial" w:hAnsi="Arial" w:cs="Arial"/>
          <w:lang w:eastAsia="zh-CN"/>
        </w:rPr>
      </w:pPr>
      <w:r w:rsidRPr="00EE27C2">
        <w:rPr>
          <w:rFonts w:ascii="Arial" w:hAnsi="Arial" w:cs="Arial"/>
          <w:b/>
          <w:lang w:eastAsia="zh-CN"/>
        </w:rPr>
        <w:t xml:space="preserve">Brg1 </w:t>
      </w:r>
      <w:r w:rsidR="004E4C38" w:rsidRPr="00EE27C2">
        <w:rPr>
          <w:rFonts w:ascii="Arial" w:hAnsi="Arial" w:cs="Arial"/>
          <w:b/>
          <w:lang w:eastAsia="zh-CN"/>
        </w:rPr>
        <w:t>maintains</w:t>
      </w:r>
      <w:r w:rsidR="00A723B9">
        <w:rPr>
          <w:rFonts w:ascii="Arial" w:hAnsi="Arial" w:cs="Arial"/>
          <w:b/>
          <w:lang w:eastAsia="zh-CN"/>
        </w:rPr>
        <w:t xml:space="preserve"> and stabilize</w:t>
      </w:r>
      <w:r w:rsidR="00683649">
        <w:rPr>
          <w:rFonts w:ascii="Arial" w:hAnsi="Arial" w:cs="Arial"/>
          <w:b/>
          <w:lang w:eastAsia="zh-CN"/>
        </w:rPr>
        <w:t>s</w:t>
      </w:r>
      <w:r w:rsidR="004E4C38" w:rsidRPr="00EE27C2">
        <w:rPr>
          <w:rFonts w:ascii="Arial" w:hAnsi="Arial" w:cs="Arial"/>
          <w:b/>
          <w:lang w:eastAsia="zh-CN"/>
        </w:rPr>
        <w:t xml:space="preserve"> the binding of Etv2</w:t>
      </w:r>
      <w:r w:rsidR="00A723B9">
        <w:rPr>
          <w:rFonts w:ascii="Arial" w:hAnsi="Arial" w:cs="Arial"/>
          <w:b/>
          <w:lang w:eastAsia="zh-CN"/>
        </w:rPr>
        <w:t xml:space="preserve"> </w:t>
      </w:r>
    </w:p>
    <w:p w14:paraId="26B77BBC" w14:textId="77777777" w:rsidR="004E4C38" w:rsidRDefault="004E4C38" w:rsidP="008C0E5A">
      <w:pPr>
        <w:spacing w:line="360" w:lineRule="auto"/>
        <w:outlineLvl w:val="0"/>
        <w:rPr>
          <w:rFonts w:ascii="Arial" w:hAnsi="Arial" w:cs="Arial"/>
          <w:lang w:eastAsia="zh-CN"/>
        </w:rPr>
      </w:pPr>
    </w:p>
    <w:p w14:paraId="41DF3D03" w14:textId="5718B369" w:rsidR="004961A2" w:rsidRDefault="00E45411" w:rsidP="008C0E5A">
      <w:pPr>
        <w:spacing w:line="360" w:lineRule="auto"/>
        <w:outlineLvl w:val="0"/>
        <w:rPr>
          <w:rFonts w:ascii="Arial" w:hAnsi="Arial" w:cs="Arial"/>
          <w:lang w:eastAsia="zh-CN"/>
        </w:rPr>
      </w:pPr>
      <w:r>
        <w:rPr>
          <w:rFonts w:ascii="Arial" w:hAnsi="Arial" w:cs="Arial"/>
          <w:lang w:eastAsia="zh-CN"/>
        </w:rPr>
        <w:t xml:space="preserve">To further </w:t>
      </w:r>
      <w:r w:rsidR="00A2493F">
        <w:rPr>
          <w:rFonts w:ascii="Arial" w:hAnsi="Arial" w:cs="Arial"/>
          <w:lang w:eastAsia="zh-CN"/>
        </w:rPr>
        <w:t>elaborate how Etv2 induction drive</w:t>
      </w:r>
      <w:ins w:id="102" w:author="Daniel Garry" w:date="2020-02-21T15:15:00Z">
        <w:r w:rsidR="00DE4E65">
          <w:rPr>
            <w:rFonts w:ascii="Arial" w:hAnsi="Arial" w:cs="Arial"/>
            <w:lang w:eastAsia="zh-CN"/>
          </w:rPr>
          <w:t>s</w:t>
        </w:r>
      </w:ins>
      <w:r w:rsidR="00A2493F">
        <w:rPr>
          <w:rFonts w:ascii="Arial" w:hAnsi="Arial" w:cs="Arial"/>
          <w:lang w:eastAsia="zh-CN"/>
        </w:rPr>
        <w:t xml:space="preserve"> the endothelial lineage development during the </w:t>
      </w:r>
      <w:del w:id="103" w:author="Daniel Garry" w:date="2020-02-21T15:15:00Z">
        <w:r w:rsidR="00A2493F" w:rsidDel="00DE4E65">
          <w:rPr>
            <w:rFonts w:ascii="Arial" w:hAnsi="Arial" w:cs="Arial"/>
            <w:lang w:eastAsia="zh-CN"/>
          </w:rPr>
          <w:delText xml:space="preserve">MEF </w:delText>
        </w:r>
      </w:del>
      <w:r w:rsidR="00A2493F">
        <w:rPr>
          <w:rFonts w:ascii="Arial" w:hAnsi="Arial" w:cs="Arial"/>
          <w:lang w:eastAsia="zh-CN"/>
        </w:rPr>
        <w:t xml:space="preserve">reprogramming </w:t>
      </w:r>
      <w:ins w:id="104" w:author="Daniel Garry" w:date="2020-02-21T15:15:00Z">
        <w:r w:rsidR="00DE4E65">
          <w:rPr>
            <w:rFonts w:ascii="Arial" w:hAnsi="Arial" w:cs="Arial"/>
            <w:lang w:eastAsia="zh-CN"/>
          </w:rPr>
          <w:t xml:space="preserve">of MEFs </w:t>
        </w:r>
      </w:ins>
      <w:r w:rsidR="00A2493F">
        <w:rPr>
          <w:rFonts w:ascii="Arial" w:hAnsi="Arial" w:cs="Arial"/>
          <w:lang w:eastAsia="zh-CN"/>
        </w:rPr>
        <w:t xml:space="preserve">and ES/EB differentiation, we performed </w:t>
      </w:r>
      <w:r w:rsidR="00AC57B7">
        <w:rPr>
          <w:rFonts w:ascii="Arial" w:hAnsi="Arial" w:cs="Arial"/>
          <w:lang w:eastAsia="zh-CN"/>
        </w:rPr>
        <w:t>Etv2 ChIP-seq at 48 hours and 7 days post Etv2 induction in reprogramming MEF</w:t>
      </w:r>
      <w:ins w:id="105" w:author="Daniel Garry" w:date="2020-02-21T15:15:00Z">
        <w:r w:rsidR="00DE4E65">
          <w:rPr>
            <w:rFonts w:ascii="Arial" w:hAnsi="Arial" w:cs="Arial"/>
            <w:lang w:eastAsia="zh-CN"/>
          </w:rPr>
          <w:t>s</w:t>
        </w:r>
      </w:ins>
      <w:r w:rsidR="00AC57B7">
        <w:rPr>
          <w:rFonts w:ascii="Arial" w:hAnsi="Arial" w:cs="Arial"/>
          <w:lang w:eastAsia="zh-CN"/>
        </w:rPr>
        <w:t xml:space="preserve"> and Etv2 ChIP-seq at 12 hours post induction in EB</w:t>
      </w:r>
      <w:ins w:id="106" w:author="Daniel Garry" w:date="2020-02-21T15:15:00Z">
        <w:r w:rsidR="00DE4E65">
          <w:rPr>
            <w:rFonts w:ascii="Arial" w:hAnsi="Arial" w:cs="Arial"/>
            <w:lang w:eastAsia="zh-CN"/>
          </w:rPr>
          <w:t>s</w:t>
        </w:r>
      </w:ins>
      <w:r w:rsidR="00164BE4">
        <w:rPr>
          <w:rFonts w:ascii="Arial" w:hAnsi="Arial" w:cs="Arial"/>
          <w:lang w:eastAsia="zh-CN"/>
        </w:rPr>
        <w:t xml:space="preserve">.  We identified in total 154,468 and </w:t>
      </w:r>
      <w:r w:rsidR="001B1892">
        <w:rPr>
          <w:rFonts w:ascii="Arial" w:hAnsi="Arial" w:cs="Arial"/>
          <w:lang w:eastAsia="zh-CN"/>
        </w:rPr>
        <w:t>19,651</w:t>
      </w:r>
      <w:r w:rsidR="00164BE4">
        <w:rPr>
          <w:rFonts w:ascii="Arial" w:hAnsi="Arial" w:cs="Arial"/>
          <w:lang w:eastAsia="zh-CN"/>
        </w:rPr>
        <w:t xml:space="preserve"> non-overlapping Etv2 peaks in MEF</w:t>
      </w:r>
      <w:ins w:id="107" w:author="Daniel Garry" w:date="2020-02-21T15:16:00Z">
        <w:r w:rsidR="00DE4E65">
          <w:rPr>
            <w:rFonts w:ascii="Arial" w:hAnsi="Arial" w:cs="Arial"/>
            <w:lang w:eastAsia="zh-CN"/>
          </w:rPr>
          <w:t>s</w:t>
        </w:r>
      </w:ins>
      <w:r w:rsidR="00164BE4">
        <w:rPr>
          <w:rFonts w:ascii="Arial" w:hAnsi="Arial" w:cs="Arial"/>
          <w:lang w:eastAsia="zh-CN"/>
        </w:rPr>
        <w:t xml:space="preserve"> and EB</w:t>
      </w:r>
      <w:ins w:id="108" w:author="Daniel Garry" w:date="2020-02-21T15:16:00Z">
        <w:r w:rsidR="00DE4E65">
          <w:rPr>
            <w:rFonts w:ascii="Arial" w:hAnsi="Arial" w:cs="Arial"/>
            <w:lang w:eastAsia="zh-CN"/>
          </w:rPr>
          <w:t>s</w:t>
        </w:r>
      </w:ins>
      <w:r w:rsidR="00164BE4">
        <w:rPr>
          <w:rFonts w:ascii="Arial" w:hAnsi="Arial" w:cs="Arial"/>
          <w:lang w:eastAsia="zh-CN"/>
        </w:rPr>
        <w:t>, respectively</w:t>
      </w:r>
      <w:r w:rsidR="00A24D50">
        <w:rPr>
          <w:rFonts w:ascii="Arial" w:hAnsi="Arial" w:cs="Arial"/>
          <w:lang w:eastAsia="zh-CN"/>
        </w:rPr>
        <w:t xml:space="preserve">.  </w:t>
      </w:r>
      <w:r w:rsidR="00A8185E">
        <w:rPr>
          <w:rFonts w:ascii="Arial" w:hAnsi="Arial" w:cs="Arial"/>
          <w:lang w:eastAsia="zh-CN"/>
        </w:rPr>
        <w:t>Similar to</w:t>
      </w:r>
      <w:ins w:id="109" w:author="Daniel Garry" w:date="2020-02-21T15:16:00Z">
        <w:r w:rsidR="00DE4E65">
          <w:rPr>
            <w:rFonts w:ascii="Arial" w:hAnsi="Arial" w:cs="Arial"/>
            <w:lang w:eastAsia="zh-CN"/>
          </w:rPr>
          <w:t xml:space="preserve"> the</w:t>
        </w:r>
      </w:ins>
      <w:r w:rsidR="00A8185E">
        <w:rPr>
          <w:rFonts w:ascii="Arial" w:hAnsi="Arial" w:cs="Arial"/>
          <w:lang w:eastAsia="zh-CN"/>
        </w:rPr>
        <w:t xml:space="preserve"> </w:t>
      </w:r>
      <w:commentRangeStart w:id="110"/>
      <w:r w:rsidR="00A8185E">
        <w:rPr>
          <w:rFonts w:ascii="Arial" w:hAnsi="Arial" w:cs="Arial"/>
          <w:lang w:eastAsia="zh-CN"/>
        </w:rPr>
        <w:t xml:space="preserve">OSK-binding sites during the reprogramming toward </w:t>
      </w:r>
      <w:proofErr w:type="spellStart"/>
      <w:r w:rsidR="00A8185E">
        <w:rPr>
          <w:rFonts w:ascii="Arial" w:hAnsi="Arial" w:cs="Arial"/>
          <w:lang w:eastAsia="zh-CN"/>
        </w:rPr>
        <w:t>iPS</w:t>
      </w:r>
      <w:commentRangeEnd w:id="110"/>
      <w:proofErr w:type="spellEnd"/>
      <w:r w:rsidR="00A8185E">
        <w:rPr>
          <w:rStyle w:val="CommentReference"/>
        </w:rPr>
        <w:commentReference w:id="110"/>
      </w:r>
      <w:r w:rsidR="00D13BA3">
        <w:rPr>
          <w:rFonts w:ascii="Arial" w:hAnsi="Arial" w:cs="Arial"/>
          <w:lang w:eastAsia="zh-CN"/>
        </w:rPr>
        <w:t xml:space="preserve">, </w:t>
      </w:r>
      <w:r w:rsidR="00A8185E">
        <w:rPr>
          <w:rFonts w:ascii="Arial" w:hAnsi="Arial" w:cs="Arial"/>
          <w:lang w:eastAsia="zh-CN"/>
        </w:rPr>
        <w:t>the majority (</w:t>
      </w:r>
      <w:r w:rsidR="009941C4">
        <w:rPr>
          <w:rFonts w:ascii="Arial" w:hAnsi="Arial" w:cs="Arial"/>
          <w:lang w:eastAsia="zh-CN"/>
        </w:rPr>
        <w:t>more than 80%</w:t>
      </w:r>
      <w:r w:rsidR="00A8185E">
        <w:rPr>
          <w:rFonts w:ascii="Arial" w:hAnsi="Arial" w:cs="Arial"/>
          <w:lang w:eastAsia="zh-CN"/>
        </w:rPr>
        <w:t>)</w:t>
      </w:r>
      <w:r w:rsidR="009941C4">
        <w:rPr>
          <w:rFonts w:ascii="Arial" w:hAnsi="Arial" w:cs="Arial"/>
          <w:lang w:eastAsia="zh-CN"/>
        </w:rPr>
        <w:t xml:space="preserve"> of </w:t>
      </w:r>
      <w:r w:rsidR="001B1892">
        <w:rPr>
          <w:rFonts w:ascii="Arial" w:hAnsi="Arial" w:cs="Arial"/>
          <w:lang w:eastAsia="zh-CN"/>
        </w:rPr>
        <w:t xml:space="preserve">the </w:t>
      </w:r>
      <w:r w:rsidR="00AA61BB">
        <w:rPr>
          <w:rFonts w:ascii="Arial" w:hAnsi="Arial" w:cs="Arial"/>
          <w:lang w:eastAsia="zh-CN"/>
        </w:rPr>
        <w:t>unique</w:t>
      </w:r>
      <w:r w:rsidR="001B1892">
        <w:rPr>
          <w:rFonts w:ascii="Arial" w:hAnsi="Arial" w:cs="Arial"/>
          <w:lang w:eastAsia="zh-CN"/>
        </w:rPr>
        <w:t xml:space="preserve"> Etv2 peaks were </w:t>
      </w:r>
      <w:r w:rsidR="00D13BA3">
        <w:rPr>
          <w:rFonts w:ascii="Arial" w:hAnsi="Arial" w:cs="Arial"/>
          <w:lang w:eastAsia="zh-CN"/>
        </w:rPr>
        <w:t xml:space="preserve">only </w:t>
      </w:r>
      <w:r w:rsidR="001B1892">
        <w:rPr>
          <w:rFonts w:ascii="Arial" w:hAnsi="Arial" w:cs="Arial"/>
          <w:lang w:eastAsia="zh-CN"/>
        </w:rPr>
        <w:t>present at early stages (</w:t>
      </w:r>
      <w:r w:rsidR="009941C4">
        <w:rPr>
          <w:rFonts w:ascii="Arial" w:hAnsi="Arial" w:cs="Arial"/>
          <w:lang w:eastAsia="zh-CN"/>
        </w:rPr>
        <w:t>day 1 for MEF</w:t>
      </w:r>
      <w:ins w:id="111" w:author="Daniel Garry" w:date="2020-02-21T15:16:00Z">
        <w:r w:rsidR="00DE4E65">
          <w:rPr>
            <w:rFonts w:ascii="Arial" w:hAnsi="Arial" w:cs="Arial"/>
            <w:lang w:eastAsia="zh-CN"/>
          </w:rPr>
          <w:t>s</w:t>
        </w:r>
      </w:ins>
      <w:r w:rsidR="00AA61BB">
        <w:rPr>
          <w:rFonts w:ascii="Arial" w:hAnsi="Arial" w:cs="Arial"/>
          <w:lang w:eastAsia="zh-CN"/>
        </w:rPr>
        <w:t xml:space="preserve"> and </w:t>
      </w:r>
      <w:r w:rsidR="009941C4">
        <w:rPr>
          <w:rFonts w:ascii="Arial" w:hAnsi="Arial" w:cs="Arial"/>
          <w:lang w:eastAsia="zh-CN"/>
        </w:rPr>
        <w:t>3 hour</w:t>
      </w:r>
      <w:ins w:id="112" w:author="Daniel Garry" w:date="2020-02-21T15:16:00Z">
        <w:r w:rsidR="00DE4E65">
          <w:rPr>
            <w:rFonts w:ascii="Arial" w:hAnsi="Arial" w:cs="Arial"/>
            <w:lang w:eastAsia="zh-CN"/>
          </w:rPr>
          <w:t>s</w:t>
        </w:r>
      </w:ins>
      <w:r w:rsidR="00AA61BB">
        <w:rPr>
          <w:rFonts w:ascii="Arial" w:hAnsi="Arial" w:cs="Arial"/>
          <w:lang w:eastAsia="zh-CN"/>
        </w:rPr>
        <w:t xml:space="preserve"> for EB</w:t>
      </w:r>
      <w:ins w:id="113" w:author="Daniel Garry" w:date="2020-02-21T15:16:00Z">
        <w:r w:rsidR="00DE4E65">
          <w:rPr>
            <w:rFonts w:ascii="Arial" w:hAnsi="Arial" w:cs="Arial"/>
            <w:lang w:eastAsia="zh-CN"/>
          </w:rPr>
          <w:t>s</w:t>
        </w:r>
      </w:ins>
      <w:r w:rsidR="00AA61BB">
        <w:rPr>
          <w:rFonts w:ascii="Arial" w:hAnsi="Arial" w:cs="Arial"/>
          <w:lang w:eastAsia="zh-CN"/>
        </w:rPr>
        <w:t>)</w:t>
      </w:r>
      <w:r w:rsidR="00842FE3">
        <w:rPr>
          <w:rFonts w:ascii="Arial" w:hAnsi="Arial" w:cs="Arial"/>
          <w:lang w:eastAsia="zh-CN"/>
        </w:rPr>
        <w:t xml:space="preserve"> but absent </w:t>
      </w:r>
      <w:del w:id="114" w:author="Daniel Garry" w:date="2020-02-21T15:17:00Z">
        <w:r w:rsidR="00D13BA3" w:rsidDel="00DE4E65">
          <w:rPr>
            <w:rFonts w:ascii="Arial" w:hAnsi="Arial" w:cs="Arial"/>
            <w:lang w:eastAsia="zh-CN"/>
          </w:rPr>
          <w:delText xml:space="preserve">from </w:delText>
        </w:r>
        <w:r w:rsidR="00842FE3" w:rsidDel="00DE4E65">
          <w:rPr>
            <w:rFonts w:ascii="Arial" w:hAnsi="Arial" w:cs="Arial"/>
            <w:lang w:eastAsia="zh-CN"/>
          </w:rPr>
          <w:delText>late</w:delText>
        </w:r>
      </w:del>
      <w:ins w:id="115" w:author="Daniel Garry" w:date="2020-02-21T15:17:00Z">
        <w:r w:rsidR="00DE4E65">
          <w:rPr>
            <w:rFonts w:ascii="Arial" w:hAnsi="Arial" w:cs="Arial"/>
            <w:lang w:eastAsia="zh-CN"/>
          </w:rPr>
          <w:t>during the latter</w:t>
        </w:r>
      </w:ins>
      <w:r w:rsidR="00842FE3">
        <w:rPr>
          <w:rFonts w:ascii="Arial" w:hAnsi="Arial" w:cs="Arial"/>
          <w:lang w:eastAsia="zh-CN"/>
        </w:rPr>
        <w:t xml:space="preserve"> stages</w:t>
      </w:r>
      <w:r w:rsidR="00D13BA3">
        <w:rPr>
          <w:rFonts w:ascii="Arial" w:hAnsi="Arial" w:cs="Arial"/>
          <w:lang w:eastAsia="zh-CN"/>
        </w:rPr>
        <w:t xml:space="preserve"> (day 7 for MEF</w:t>
      </w:r>
      <w:ins w:id="116" w:author="Daniel Garry" w:date="2020-02-21T15:17:00Z">
        <w:r w:rsidR="00DE4E65">
          <w:rPr>
            <w:rFonts w:ascii="Arial" w:hAnsi="Arial" w:cs="Arial"/>
            <w:lang w:eastAsia="zh-CN"/>
          </w:rPr>
          <w:t>s</w:t>
        </w:r>
      </w:ins>
      <w:r w:rsidR="00D13BA3">
        <w:rPr>
          <w:rFonts w:ascii="Arial" w:hAnsi="Arial" w:cs="Arial"/>
          <w:lang w:eastAsia="zh-CN"/>
        </w:rPr>
        <w:t xml:space="preserve"> and 12 hour</w:t>
      </w:r>
      <w:ins w:id="117" w:author="Daniel Garry" w:date="2020-02-21T15:17:00Z">
        <w:r w:rsidR="00DE4E65">
          <w:rPr>
            <w:rFonts w:ascii="Arial" w:hAnsi="Arial" w:cs="Arial"/>
            <w:lang w:eastAsia="zh-CN"/>
          </w:rPr>
          <w:t>s</w:t>
        </w:r>
      </w:ins>
      <w:r w:rsidR="00D13BA3">
        <w:rPr>
          <w:rFonts w:ascii="Arial" w:hAnsi="Arial" w:cs="Arial"/>
          <w:lang w:eastAsia="zh-CN"/>
        </w:rPr>
        <w:t xml:space="preserve"> for EB</w:t>
      </w:r>
      <w:ins w:id="118" w:author="Daniel Garry" w:date="2020-02-21T15:17:00Z">
        <w:r w:rsidR="00DE4E65">
          <w:rPr>
            <w:rFonts w:ascii="Arial" w:hAnsi="Arial" w:cs="Arial"/>
            <w:lang w:eastAsia="zh-CN"/>
          </w:rPr>
          <w:t>s</w:t>
        </w:r>
      </w:ins>
      <w:r w:rsidR="00D13BA3">
        <w:rPr>
          <w:rFonts w:ascii="Arial" w:hAnsi="Arial" w:cs="Arial"/>
          <w:lang w:eastAsia="zh-CN"/>
        </w:rPr>
        <w:t>)</w:t>
      </w:r>
      <w:r w:rsidR="002D50F8">
        <w:rPr>
          <w:rFonts w:ascii="Arial" w:hAnsi="Arial" w:cs="Arial"/>
          <w:lang w:eastAsia="zh-CN"/>
        </w:rPr>
        <w:t xml:space="preserve">, suggesting that most of the initial Etv2 binding events were short-lived and were not </w:t>
      </w:r>
      <w:del w:id="119" w:author="Daniel Garry" w:date="2020-02-21T15:17:00Z">
        <w:r w:rsidR="002D50F8" w:rsidDel="00DE4E65">
          <w:rPr>
            <w:rFonts w:ascii="Arial" w:hAnsi="Arial" w:cs="Arial"/>
            <w:lang w:eastAsia="zh-CN"/>
          </w:rPr>
          <w:delText xml:space="preserve">sustainable </w:delText>
        </w:r>
      </w:del>
      <w:ins w:id="120" w:author="Daniel Garry" w:date="2020-02-21T15:17:00Z">
        <w:r w:rsidR="00DE4E65">
          <w:rPr>
            <w:rFonts w:ascii="Arial" w:hAnsi="Arial" w:cs="Arial"/>
            <w:lang w:eastAsia="zh-CN"/>
          </w:rPr>
          <w:t xml:space="preserve">sustained </w:t>
        </w:r>
      </w:ins>
      <w:r w:rsidR="002D50F8">
        <w:rPr>
          <w:rFonts w:ascii="Arial" w:hAnsi="Arial" w:cs="Arial"/>
          <w:lang w:eastAsia="zh-CN"/>
        </w:rPr>
        <w:t xml:space="preserve">during </w:t>
      </w:r>
      <w:del w:id="121" w:author="Daniel Garry" w:date="2020-02-21T15:18:00Z">
        <w:r w:rsidR="002D50F8" w:rsidDel="00DE4E65">
          <w:rPr>
            <w:rFonts w:ascii="Arial" w:hAnsi="Arial" w:cs="Arial"/>
            <w:lang w:eastAsia="zh-CN"/>
          </w:rPr>
          <w:delText xml:space="preserve">the </w:delText>
        </w:r>
      </w:del>
      <w:r w:rsidR="002D50F8">
        <w:rPr>
          <w:rFonts w:ascii="Arial" w:hAnsi="Arial" w:cs="Arial"/>
          <w:lang w:eastAsia="zh-CN"/>
        </w:rPr>
        <w:t>differentiation</w:t>
      </w:r>
      <w:r w:rsidR="00A24D50">
        <w:rPr>
          <w:rFonts w:ascii="Arial" w:hAnsi="Arial" w:cs="Arial"/>
          <w:lang w:eastAsia="zh-CN"/>
        </w:rPr>
        <w:t xml:space="preserve"> (Supplementary Figure 8a and 8b)</w:t>
      </w:r>
      <w:r w:rsidR="002D50F8">
        <w:rPr>
          <w:rFonts w:ascii="Arial" w:hAnsi="Arial" w:cs="Arial"/>
          <w:lang w:eastAsia="zh-CN"/>
        </w:rPr>
        <w:t xml:space="preserve">.  </w:t>
      </w:r>
      <w:r w:rsidR="00D13BA3">
        <w:rPr>
          <w:rFonts w:ascii="Arial" w:hAnsi="Arial" w:cs="Arial"/>
          <w:lang w:eastAsia="zh-CN"/>
        </w:rPr>
        <w:t xml:space="preserve">We divided the Etv2 peaks </w:t>
      </w:r>
      <w:r w:rsidR="00EE16E0">
        <w:rPr>
          <w:rFonts w:ascii="Arial" w:hAnsi="Arial" w:cs="Arial"/>
          <w:lang w:eastAsia="zh-CN"/>
        </w:rPr>
        <w:t>into "early", "late" and "</w:t>
      </w:r>
      <w:del w:id="122" w:author="Wuming Gong" w:date="2020-02-28T12:53:00Z">
        <w:r w:rsidR="00EE16E0" w:rsidDel="00942F6E">
          <w:rPr>
            <w:rFonts w:ascii="Arial" w:hAnsi="Arial" w:cs="Arial"/>
            <w:lang w:eastAsia="zh-CN"/>
          </w:rPr>
          <w:delText>persist</w:delText>
        </w:r>
      </w:del>
      <w:ins w:id="123" w:author="Wuming Gong" w:date="2020-02-28T12:53:00Z">
        <w:r w:rsidR="00942F6E">
          <w:rPr>
            <w:rFonts w:ascii="Arial" w:hAnsi="Arial" w:cs="Arial"/>
            <w:lang w:eastAsia="zh-CN"/>
          </w:rPr>
          <w:t>sustained</w:t>
        </w:r>
      </w:ins>
      <w:r w:rsidR="00EE16E0">
        <w:rPr>
          <w:rFonts w:ascii="Arial" w:hAnsi="Arial" w:cs="Arial"/>
          <w:lang w:eastAsia="zh-CN"/>
        </w:rPr>
        <w:t xml:space="preserve">" groups according to whether Etv2 peaks were present in </w:t>
      </w:r>
      <w:ins w:id="124" w:author="Daniel Garry" w:date="2020-02-21T15:19:00Z">
        <w:r w:rsidR="00DE4E65">
          <w:rPr>
            <w:rFonts w:ascii="Arial" w:hAnsi="Arial" w:cs="Arial"/>
            <w:lang w:eastAsia="zh-CN"/>
          </w:rPr>
          <w:t xml:space="preserve">the </w:t>
        </w:r>
      </w:ins>
      <w:r w:rsidR="00EE16E0">
        <w:rPr>
          <w:rFonts w:ascii="Arial" w:hAnsi="Arial" w:cs="Arial"/>
          <w:lang w:eastAsia="zh-CN"/>
        </w:rPr>
        <w:t>early stage, late stage or both stages</w:t>
      </w:r>
      <w:r w:rsidR="008203DE">
        <w:rPr>
          <w:rFonts w:ascii="Arial" w:hAnsi="Arial" w:cs="Arial"/>
          <w:lang w:eastAsia="zh-CN"/>
        </w:rPr>
        <w:t xml:space="preserve"> (Figure 3a and 3b</w:t>
      </w:r>
      <w:r w:rsidR="001D2E4A">
        <w:rPr>
          <w:rFonts w:ascii="Arial" w:hAnsi="Arial" w:cs="Arial"/>
          <w:lang w:eastAsia="zh-CN"/>
        </w:rPr>
        <w:t>)</w:t>
      </w:r>
      <w:r w:rsidR="00EE16E0">
        <w:rPr>
          <w:rFonts w:ascii="Arial" w:hAnsi="Arial" w:cs="Arial"/>
          <w:lang w:eastAsia="zh-CN"/>
        </w:rPr>
        <w:t xml:space="preserve">.  </w:t>
      </w:r>
      <w:del w:id="125" w:author="Daniel Garry" w:date="2020-02-21T15:19:00Z">
        <w:r w:rsidR="00651F85" w:rsidDel="00DE4E65">
          <w:rPr>
            <w:rFonts w:ascii="Arial" w:hAnsi="Arial" w:cs="Arial"/>
            <w:lang w:eastAsia="zh-CN"/>
          </w:rPr>
          <w:delText xml:space="preserve">Though </w:delText>
        </w:r>
      </w:del>
      <w:ins w:id="126" w:author="Daniel Garry" w:date="2020-02-21T15:19:00Z">
        <w:r w:rsidR="00DE4E65">
          <w:rPr>
            <w:rFonts w:ascii="Arial" w:hAnsi="Arial" w:cs="Arial"/>
            <w:lang w:eastAsia="zh-CN"/>
          </w:rPr>
          <w:t xml:space="preserve">Although </w:t>
        </w:r>
      </w:ins>
      <w:r w:rsidR="00651F85">
        <w:rPr>
          <w:rFonts w:ascii="Arial" w:hAnsi="Arial" w:cs="Arial"/>
          <w:lang w:eastAsia="zh-CN"/>
        </w:rPr>
        <w:t xml:space="preserve">we previously found that the </w:t>
      </w:r>
      <w:r w:rsidR="0063737C">
        <w:rPr>
          <w:rFonts w:ascii="Arial" w:hAnsi="Arial" w:cs="Arial"/>
          <w:lang w:eastAsia="zh-CN"/>
        </w:rPr>
        <w:t xml:space="preserve">majority of </w:t>
      </w:r>
      <w:r w:rsidR="00651F85">
        <w:rPr>
          <w:rFonts w:ascii="Arial" w:hAnsi="Arial" w:cs="Arial"/>
          <w:lang w:eastAsia="zh-CN"/>
        </w:rPr>
        <w:t xml:space="preserve">initial Etv2 binding </w:t>
      </w:r>
      <w:r w:rsidR="0063737C">
        <w:rPr>
          <w:rFonts w:ascii="Arial" w:hAnsi="Arial" w:cs="Arial"/>
          <w:lang w:eastAsia="zh-CN"/>
        </w:rPr>
        <w:t xml:space="preserve">events were independent </w:t>
      </w:r>
      <w:ins w:id="127" w:author="Daniel Garry" w:date="2020-02-21T15:19:00Z">
        <w:r w:rsidR="00DE4E65">
          <w:rPr>
            <w:rFonts w:ascii="Arial" w:hAnsi="Arial" w:cs="Arial"/>
            <w:lang w:eastAsia="zh-CN"/>
          </w:rPr>
          <w:t xml:space="preserve">of </w:t>
        </w:r>
      </w:ins>
      <w:r w:rsidR="0063737C">
        <w:rPr>
          <w:rFonts w:ascii="Arial" w:hAnsi="Arial" w:cs="Arial"/>
          <w:lang w:eastAsia="zh-CN"/>
        </w:rPr>
        <w:t>Brg1</w:t>
      </w:r>
      <w:r w:rsidR="00651F85">
        <w:rPr>
          <w:rFonts w:ascii="Arial" w:hAnsi="Arial" w:cs="Arial"/>
          <w:lang w:eastAsia="zh-CN"/>
        </w:rPr>
        <w:t>,</w:t>
      </w:r>
      <w:r w:rsidR="0063737C">
        <w:rPr>
          <w:rFonts w:ascii="Arial" w:hAnsi="Arial" w:cs="Arial"/>
          <w:lang w:eastAsia="zh-CN"/>
        </w:rPr>
        <w:t xml:space="preserve"> the "late" Etv2 peaks were associated with increasing levels of Brg1 in </w:t>
      </w:r>
      <w:ins w:id="128" w:author="Daniel Garry" w:date="2020-02-21T15:20:00Z">
        <w:r w:rsidR="00DE4E65">
          <w:rPr>
            <w:rFonts w:ascii="Arial" w:hAnsi="Arial" w:cs="Arial"/>
            <w:lang w:eastAsia="zh-CN"/>
          </w:rPr>
          <w:t xml:space="preserve">the </w:t>
        </w:r>
      </w:ins>
      <w:r w:rsidR="0063737C">
        <w:rPr>
          <w:rFonts w:ascii="Arial" w:hAnsi="Arial" w:cs="Arial"/>
          <w:lang w:eastAsia="zh-CN"/>
        </w:rPr>
        <w:t>late stage of EB</w:t>
      </w:r>
      <w:ins w:id="129" w:author="Daniel Garry" w:date="2020-02-21T15:20:00Z">
        <w:r w:rsidR="00DE4E65">
          <w:rPr>
            <w:rFonts w:ascii="Arial" w:hAnsi="Arial" w:cs="Arial"/>
            <w:lang w:eastAsia="zh-CN"/>
          </w:rPr>
          <w:t>s</w:t>
        </w:r>
      </w:ins>
      <w:r w:rsidR="0063737C">
        <w:rPr>
          <w:rFonts w:ascii="Arial" w:hAnsi="Arial" w:cs="Arial"/>
          <w:lang w:eastAsia="zh-CN"/>
        </w:rPr>
        <w:t xml:space="preserve"> and MEF</w:t>
      </w:r>
      <w:ins w:id="130" w:author="Daniel Garry" w:date="2020-02-21T15:20:00Z">
        <w:r w:rsidR="00DE4E65">
          <w:rPr>
            <w:rFonts w:ascii="Arial" w:hAnsi="Arial" w:cs="Arial"/>
            <w:lang w:eastAsia="zh-CN"/>
          </w:rPr>
          <w:t>s</w:t>
        </w:r>
      </w:ins>
      <w:r w:rsidR="0063737C">
        <w:rPr>
          <w:rFonts w:ascii="Arial" w:hAnsi="Arial" w:cs="Arial"/>
          <w:lang w:eastAsia="zh-CN"/>
        </w:rPr>
        <w:t>, while the "</w:t>
      </w:r>
      <w:ins w:id="131" w:author="Wuming Gong" w:date="2020-02-28T12:53:00Z">
        <w:r w:rsidR="00942F6E">
          <w:rPr>
            <w:rFonts w:ascii="Arial" w:hAnsi="Arial" w:cs="Arial"/>
            <w:lang w:eastAsia="zh-CN"/>
          </w:rPr>
          <w:t>sustained</w:t>
        </w:r>
      </w:ins>
      <w:del w:id="132" w:author="Wuming Gong" w:date="2020-02-28T12:53:00Z">
        <w:r w:rsidR="0063737C" w:rsidDel="00942F6E">
          <w:rPr>
            <w:rFonts w:ascii="Arial" w:hAnsi="Arial" w:cs="Arial"/>
            <w:lang w:eastAsia="zh-CN"/>
          </w:rPr>
          <w:delText>persist</w:delText>
        </w:r>
      </w:del>
      <w:r w:rsidR="0063737C">
        <w:rPr>
          <w:rFonts w:ascii="Arial" w:hAnsi="Arial" w:cs="Arial"/>
          <w:lang w:eastAsia="zh-CN"/>
        </w:rPr>
        <w:t xml:space="preserve">" Etv2 peaks were associated with the highest levels of Brg1 in the early stage.  </w:t>
      </w:r>
      <w:r w:rsidR="00A23D88">
        <w:rPr>
          <w:rFonts w:ascii="Arial" w:hAnsi="Arial" w:cs="Arial"/>
          <w:lang w:eastAsia="zh-CN"/>
        </w:rPr>
        <w:t>Note that the establishment of "late" Etv2 peaks were also coupled with the increasing H3K27ac enrichment, in contrast to the "</w:t>
      </w:r>
      <w:ins w:id="133" w:author="Wuming Gong" w:date="2020-02-28T12:53:00Z">
        <w:r w:rsidR="00942F6E">
          <w:rPr>
            <w:rFonts w:ascii="Arial" w:hAnsi="Arial" w:cs="Arial"/>
            <w:lang w:eastAsia="zh-CN"/>
          </w:rPr>
          <w:t>sustained</w:t>
        </w:r>
      </w:ins>
      <w:del w:id="134" w:author="Wuming Gong" w:date="2020-02-28T12:53:00Z">
        <w:r w:rsidR="00A23D88" w:rsidDel="00942F6E">
          <w:rPr>
            <w:rFonts w:ascii="Arial" w:hAnsi="Arial" w:cs="Arial"/>
            <w:lang w:eastAsia="zh-CN"/>
          </w:rPr>
          <w:delText>persist</w:delText>
        </w:r>
      </w:del>
      <w:r w:rsidR="00A23D88">
        <w:rPr>
          <w:rFonts w:ascii="Arial" w:hAnsi="Arial" w:cs="Arial"/>
          <w:lang w:eastAsia="zh-CN"/>
        </w:rPr>
        <w:t xml:space="preserve">" Etv2 peaks that </w:t>
      </w:r>
      <w:ins w:id="135" w:author="Daniel Garry" w:date="2020-02-21T15:20:00Z">
        <w:r w:rsidR="00DE4E65">
          <w:rPr>
            <w:rFonts w:ascii="Arial" w:hAnsi="Arial" w:cs="Arial"/>
            <w:lang w:eastAsia="zh-CN"/>
          </w:rPr>
          <w:t xml:space="preserve">were </w:t>
        </w:r>
      </w:ins>
      <w:r w:rsidR="00A23D88">
        <w:rPr>
          <w:rFonts w:ascii="Arial" w:hAnsi="Arial" w:cs="Arial"/>
          <w:lang w:eastAsia="zh-CN"/>
        </w:rPr>
        <w:t xml:space="preserve">initially located at </w:t>
      </w:r>
      <w:ins w:id="136" w:author="Daniel Garry" w:date="2020-02-21T15:21:00Z">
        <w:r w:rsidR="00DE4E65">
          <w:rPr>
            <w:rFonts w:ascii="Arial" w:hAnsi="Arial" w:cs="Arial"/>
            <w:lang w:eastAsia="zh-CN"/>
          </w:rPr>
          <w:t xml:space="preserve">a </w:t>
        </w:r>
      </w:ins>
      <w:r w:rsidR="00A23D88">
        <w:rPr>
          <w:rFonts w:ascii="Arial" w:hAnsi="Arial" w:cs="Arial"/>
          <w:lang w:eastAsia="zh-CN"/>
        </w:rPr>
        <w:t xml:space="preserve">high H3K27ac environment.  </w:t>
      </w:r>
      <w:r w:rsidR="0063737C">
        <w:rPr>
          <w:rFonts w:ascii="Arial" w:hAnsi="Arial" w:cs="Arial"/>
          <w:lang w:eastAsia="zh-CN"/>
        </w:rPr>
        <w:t xml:space="preserve">These results suggested a significant </w:t>
      </w:r>
      <w:r w:rsidR="0063737C">
        <w:rPr>
          <w:rFonts w:ascii="Arial" w:hAnsi="Arial" w:cs="Arial"/>
          <w:lang w:eastAsia="zh-CN"/>
        </w:rPr>
        <w:lastRenderedPageBreak/>
        <w:t xml:space="preserve">role </w:t>
      </w:r>
      <w:del w:id="137" w:author="Daniel Garry" w:date="2020-02-21T15:21:00Z">
        <w:r w:rsidR="0063737C" w:rsidDel="00DE4E65">
          <w:rPr>
            <w:rFonts w:ascii="Arial" w:hAnsi="Arial" w:cs="Arial"/>
            <w:lang w:eastAsia="zh-CN"/>
          </w:rPr>
          <w:delText xml:space="preserve">of </w:delText>
        </w:r>
      </w:del>
      <w:ins w:id="138" w:author="Daniel Garry" w:date="2020-02-21T15:21:00Z">
        <w:r w:rsidR="00DE4E65">
          <w:rPr>
            <w:rFonts w:ascii="Arial" w:hAnsi="Arial" w:cs="Arial"/>
            <w:lang w:eastAsia="zh-CN"/>
          </w:rPr>
          <w:t xml:space="preserve">for </w:t>
        </w:r>
      </w:ins>
      <w:r w:rsidR="0063737C">
        <w:rPr>
          <w:rFonts w:ascii="Arial" w:hAnsi="Arial" w:cs="Arial"/>
          <w:lang w:eastAsia="zh-CN"/>
        </w:rPr>
        <w:t xml:space="preserve">Brg1 on </w:t>
      </w:r>
      <w:ins w:id="139" w:author="Daniel Garry" w:date="2020-02-21T15:21:00Z">
        <w:r w:rsidR="00DE4E65">
          <w:rPr>
            <w:rFonts w:ascii="Arial" w:hAnsi="Arial" w:cs="Arial"/>
            <w:lang w:eastAsia="zh-CN"/>
          </w:rPr>
          <w:t xml:space="preserve">the </w:t>
        </w:r>
      </w:ins>
      <w:del w:id="140" w:author="Daniel Garry" w:date="2020-02-21T15:21:00Z">
        <w:r w:rsidR="0063737C" w:rsidDel="00DE4E65">
          <w:rPr>
            <w:rFonts w:ascii="Arial" w:hAnsi="Arial" w:cs="Arial"/>
            <w:lang w:eastAsia="zh-CN"/>
          </w:rPr>
          <w:delText xml:space="preserve">maintaining </w:delText>
        </w:r>
      </w:del>
      <w:proofErr w:type="spellStart"/>
      <w:ins w:id="141" w:author="Daniel Garry" w:date="2020-02-21T15:21:00Z">
        <w:r w:rsidR="00DE4E65">
          <w:rPr>
            <w:rFonts w:ascii="Arial" w:hAnsi="Arial" w:cs="Arial"/>
            <w:lang w:eastAsia="zh-CN"/>
          </w:rPr>
          <w:t>maintainance</w:t>
        </w:r>
        <w:proofErr w:type="spellEnd"/>
        <w:r w:rsidR="00DE4E65">
          <w:rPr>
            <w:rFonts w:ascii="Arial" w:hAnsi="Arial" w:cs="Arial"/>
            <w:lang w:eastAsia="zh-CN"/>
          </w:rPr>
          <w:t xml:space="preserve"> </w:t>
        </w:r>
      </w:ins>
      <w:r w:rsidR="0063737C">
        <w:rPr>
          <w:rFonts w:ascii="Arial" w:hAnsi="Arial" w:cs="Arial"/>
          <w:lang w:eastAsia="zh-CN"/>
        </w:rPr>
        <w:t xml:space="preserve">and </w:t>
      </w:r>
      <w:del w:id="142" w:author="Daniel Garry" w:date="2020-02-21T15:21:00Z">
        <w:r w:rsidR="0063737C" w:rsidDel="00DE4E65">
          <w:rPr>
            <w:rFonts w:ascii="Arial" w:hAnsi="Arial" w:cs="Arial"/>
            <w:lang w:eastAsia="zh-CN"/>
          </w:rPr>
          <w:delText xml:space="preserve">stabilizing </w:delText>
        </w:r>
      </w:del>
      <w:ins w:id="143" w:author="Daniel Garry" w:date="2020-02-21T15:21:00Z">
        <w:r w:rsidR="00DE4E65">
          <w:rPr>
            <w:rFonts w:ascii="Arial" w:hAnsi="Arial" w:cs="Arial"/>
            <w:lang w:eastAsia="zh-CN"/>
          </w:rPr>
          <w:t xml:space="preserve">stabilization of </w:t>
        </w:r>
      </w:ins>
      <w:r w:rsidR="0063737C">
        <w:rPr>
          <w:rFonts w:ascii="Arial" w:hAnsi="Arial" w:cs="Arial"/>
          <w:lang w:eastAsia="zh-CN"/>
        </w:rPr>
        <w:t xml:space="preserve">the binding of Etv2 during the reprogramming </w:t>
      </w:r>
      <w:ins w:id="144" w:author="Daniel Garry" w:date="2020-02-21T15:21:00Z">
        <w:r w:rsidR="00DE4E65">
          <w:rPr>
            <w:rFonts w:ascii="Arial" w:hAnsi="Arial" w:cs="Arial"/>
            <w:lang w:eastAsia="zh-CN"/>
          </w:rPr>
          <w:t xml:space="preserve">period </w:t>
        </w:r>
      </w:ins>
      <w:r w:rsidR="0063737C">
        <w:rPr>
          <w:rFonts w:ascii="Arial" w:hAnsi="Arial" w:cs="Arial"/>
          <w:lang w:eastAsia="zh-CN"/>
        </w:rPr>
        <w:t xml:space="preserve">and </w:t>
      </w:r>
      <w:del w:id="145" w:author="Daniel Garry" w:date="2020-02-21T15:21:00Z">
        <w:r w:rsidR="0063737C" w:rsidDel="00DE4E65">
          <w:rPr>
            <w:rFonts w:ascii="Arial" w:hAnsi="Arial" w:cs="Arial"/>
            <w:lang w:eastAsia="zh-CN"/>
          </w:rPr>
          <w:delText xml:space="preserve">facilitating </w:delText>
        </w:r>
      </w:del>
      <w:ins w:id="146" w:author="Daniel Garry" w:date="2020-02-21T15:21:00Z">
        <w:r w:rsidR="00DE4E65">
          <w:rPr>
            <w:rFonts w:ascii="Arial" w:hAnsi="Arial" w:cs="Arial"/>
            <w:lang w:eastAsia="zh-CN"/>
          </w:rPr>
          <w:t xml:space="preserve">facilitation of </w:t>
        </w:r>
      </w:ins>
      <w:r w:rsidR="0063737C">
        <w:rPr>
          <w:rFonts w:ascii="Arial" w:hAnsi="Arial" w:cs="Arial"/>
          <w:lang w:eastAsia="zh-CN"/>
        </w:rPr>
        <w:t xml:space="preserve">Etv2 </w:t>
      </w:r>
      <w:del w:id="147" w:author="Daniel Garry" w:date="2020-02-21T15:22:00Z">
        <w:r w:rsidR="0063737C" w:rsidDel="00DE4E65">
          <w:rPr>
            <w:rFonts w:ascii="Arial" w:hAnsi="Arial" w:cs="Arial"/>
            <w:lang w:eastAsia="zh-CN"/>
          </w:rPr>
          <w:delText xml:space="preserve">activating </w:delText>
        </w:r>
      </w:del>
      <w:ins w:id="148" w:author="Daniel Garry" w:date="2020-02-21T15:22:00Z">
        <w:r w:rsidR="00DE4E65">
          <w:rPr>
            <w:rFonts w:ascii="Arial" w:hAnsi="Arial" w:cs="Arial"/>
            <w:lang w:eastAsia="zh-CN"/>
          </w:rPr>
          <w:t xml:space="preserve">activation of </w:t>
        </w:r>
      </w:ins>
      <w:del w:id="149" w:author="Daniel Garry" w:date="2020-02-21T15:22:00Z">
        <w:r w:rsidR="0063737C" w:rsidDel="00DE4E65">
          <w:rPr>
            <w:rFonts w:ascii="Arial" w:hAnsi="Arial" w:cs="Arial"/>
            <w:lang w:eastAsia="zh-CN"/>
          </w:rPr>
          <w:delText xml:space="preserve">the </w:delText>
        </w:r>
      </w:del>
      <w:r w:rsidR="0063737C">
        <w:rPr>
          <w:rFonts w:ascii="Arial" w:hAnsi="Arial" w:cs="Arial"/>
          <w:lang w:eastAsia="zh-CN"/>
        </w:rPr>
        <w:t xml:space="preserve">downstream endothelial programs.  Indeed, we found there were </w:t>
      </w:r>
      <w:r w:rsidR="00E65443">
        <w:rPr>
          <w:rFonts w:ascii="Arial" w:hAnsi="Arial" w:cs="Arial"/>
          <w:lang w:eastAsia="zh-CN"/>
        </w:rPr>
        <w:t>significant</w:t>
      </w:r>
      <w:r w:rsidR="0063737C">
        <w:rPr>
          <w:rFonts w:ascii="Arial" w:hAnsi="Arial" w:cs="Arial"/>
          <w:lang w:eastAsia="zh-CN"/>
        </w:rPr>
        <w:t xml:space="preserve"> overlap between </w:t>
      </w:r>
      <w:r w:rsidR="00E65443">
        <w:rPr>
          <w:rFonts w:ascii="Arial" w:hAnsi="Arial" w:cs="Arial"/>
          <w:lang w:eastAsia="zh-CN"/>
        </w:rPr>
        <w:t xml:space="preserve">the "late" Etv2 peaks, as well as the nearby genes (Figure 3c and 3d).  Moreover, </w:t>
      </w:r>
      <w:r w:rsidR="0063737C">
        <w:rPr>
          <w:rFonts w:ascii="Arial" w:hAnsi="Arial" w:cs="Arial"/>
          <w:lang w:eastAsia="zh-CN"/>
        </w:rPr>
        <w:t xml:space="preserve">the "late" Etv2 peaks </w:t>
      </w:r>
      <w:ins w:id="150" w:author="Daniel Garry" w:date="2020-02-21T15:22:00Z">
        <w:r w:rsidR="00DE4E65">
          <w:rPr>
            <w:rFonts w:ascii="Arial" w:hAnsi="Arial" w:cs="Arial"/>
            <w:lang w:eastAsia="zh-CN"/>
          </w:rPr>
          <w:t xml:space="preserve">were </w:t>
        </w:r>
      </w:ins>
      <w:r w:rsidR="0063737C">
        <w:rPr>
          <w:rFonts w:ascii="Arial" w:hAnsi="Arial" w:cs="Arial"/>
          <w:lang w:eastAsia="zh-CN"/>
        </w:rPr>
        <w:t xml:space="preserve">located near </w:t>
      </w:r>
      <w:ins w:id="151" w:author="Daniel Garry" w:date="2020-02-21T15:22:00Z">
        <w:r w:rsidR="00DE4E65">
          <w:rPr>
            <w:rFonts w:ascii="Arial" w:hAnsi="Arial" w:cs="Arial"/>
            <w:lang w:eastAsia="zh-CN"/>
          </w:rPr>
          <w:t xml:space="preserve">a </w:t>
        </w:r>
      </w:ins>
      <w:r w:rsidR="0063737C">
        <w:rPr>
          <w:rFonts w:ascii="Arial" w:hAnsi="Arial" w:cs="Arial"/>
          <w:lang w:eastAsia="zh-CN"/>
        </w:rPr>
        <w:t>higher proportion of endothelial genes, in contrast to the "early" Etv2 peaks</w:t>
      </w:r>
      <w:r w:rsidR="004B5DC5">
        <w:rPr>
          <w:rFonts w:ascii="Arial" w:hAnsi="Arial" w:cs="Arial"/>
          <w:lang w:eastAsia="zh-CN"/>
        </w:rPr>
        <w:t xml:space="preserve"> (Figure 3e)</w:t>
      </w:r>
      <w:r w:rsidR="0063737C">
        <w:rPr>
          <w:rFonts w:ascii="Arial" w:hAnsi="Arial" w:cs="Arial"/>
          <w:lang w:eastAsia="zh-CN"/>
        </w:rPr>
        <w:t xml:space="preserve">.  </w:t>
      </w:r>
      <w:r w:rsidR="008B7141">
        <w:rPr>
          <w:rFonts w:ascii="Arial" w:hAnsi="Arial" w:cs="Arial"/>
          <w:lang w:eastAsia="zh-CN"/>
        </w:rPr>
        <w:t>Similar to Ascl1 induced neural reprogramming, we also found the significant phasing events around the Etv2 binding motifs in the Flk1+ cells in both MEF</w:t>
      </w:r>
      <w:ins w:id="152" w:author="Daniel Garry" w:date="2020-02-21T15:23:00Z">
        <w:r w:rsidR="00DE4E65">
          <w:rPr>
            <w:rFonts w:ascii="Arial" w:hAnsi="Arial" w:cs="Arial"/>
            <w:lang w:eastAsia="zh-CN"/>
          </w:rPr>
          <w:t>s</w:t>
        </w:r>
      </w:ins>
      <w:r w:rsidR="008B7141">
        <w:rPr>
          <w:rFonts w:ascii="Arial" w:hAnsi="Arial" w:cs="Arial"/>
          <w:lang w:eastAsia="zh-CN"/>
        </w:rPr>
        <w:t xml:space="preserve"> and EB</w:t>
      </w:r>
      <w:ins w:id="153" w:author="Daniel Garry" w:date="2020-02-21T15:23:00Z">
        <w:r w:rsidR="00DE4E65">
          <w:rPr>
            <w:rFonts w:ascii="Arial" w:hAnsi="Arial" w:cs="Arial"/>
            <w:lang w:eastAsia="zh-CN"/>
          </w:rPr>
          <w:t>s</w:t>
        </w:r>
      </w:ins>
      <w:r w:rsidR="008B7141">
        <w:rPr>
          <w:rFonts w:ascii="Arial" w:hAnsi="Arial" w:cs="Arial"/>
          <w:lang w:eastAsia="zh-CN"/>
        </w:rPr>
        <w:t xml:space="preserve"> (Supplementary Figure 9)</w:t>
      </w:r>
      <w:sdt>
        <w:sdtPr>
          <w:rPr>
            <w:rFonts w:ascii="Arial" w:hAnsi="Arial" w:cs="Arial"/>
            <w:lang w:eastAsia="zh-CN"/>
          </w:rPr>
          <w:tag w:val="citation"/>
          <w:id w:val="-1011451649"/>
          <w:placeholder>
            <w:docPart w:val="DefaultPlaceholder_-1854013440"/>
          </w:placeholder>
        </w:sdtPr>
        <w:sdtEndPr/>
        <w:sdtContent>
          <w:r w:rsidR="001C53D9">
            <w:rPr>
              <w:rFonts w:eastAsia="Times New Roman"/>
              <w:vertAlign w:val="superscript"/>
            </w:rPr>
            <w:t>11</w:t>
          </w:r>
        </w:sdtContent>
      </w:sdt>
      <w:r w:rsidR="008B7141">
        <w:rPr>
          <w:rFonts w:ascii="Arial" w:hAnsi="Arial" w:cs="Arial"/>
          <w:lang w:eastAsia="zh-CN"/>
        </w:rPr>
        <w:t xml:space="preserve">.  </w:t>
      </w:r>
      <w:r w:rsidR="00CF15A3">
        <w:rPr>
          <w:rFonts w:ascii="Arial" w:hAnsi="Arial" w:cs="Arial"/>
          <w:lang w:eastAsia="zh-CN"/>
        </w:rPr>
        <w:t xml:space="preserve">In summary, these results suggested that Brg1 </w:t>
      </w:r>
      <w:del w:id="154" w:author="Daniel Garry" w:date="2020-02-21T15:24:00Z">
        <w:r w:rsidR="00CF15A3" w:rsidDel="00DE4E65">
          <w:rPr>
            <w:rFonts w:ascii="Arial" w:hAnsi="Arial" w:cs="Arial"/>
            <w:lang w:eastAsia="zh-CN"/>
          </w:rPr>
          <w:delText xml:space="preserve">helps </w:delText>
        </w:r>
      </w:del>
      <w:r w:rsidR="00CF15A3">
        <w:rPr>
          <w:rFonts w:ascii="Arial" w:hAnsi="Arial" w:cs="Arial"/>
          <w:lang w:eastAsia="zh-CN"/>
        </w:rPr>
        <w:t>maintain</w:t>
      </w:r>
      <w:ins w:id="155" w:author="Daniel Garry" w:date="2020-02-21T15:24:00Z">
        <w:r w:rsidR="00DE4E65">
          <w:rPr>
            <w:rFonts w:ascii="Arial" w:hAnsi="Arial" w:cs="Arial"/>
            <w:lang w:eastAsia="zh-CN"/>
          </w:rPr>
          <w:t>ed</w:t>
        </w:r>
      </w:ins>
      <w:r w:rsidR="00CF15A3">
        <w:rPr>
          <w:rFonts w:ascii="Arial" w:hAnsi="Arial" w:cs="Arial"/>
          <w:lang w:eastAsia="zh-CN"/>
        </w:rPr>
        <w:t xml:space="preserve"> and stabilize</w:t>
      </w:r>
      <w:ins w:id="156" w:author="Daniel Garry" w:date="2020-02-21T15:24:00Z">
        <w:r w:rsidR="00DE4E65">
          <w:rPr>
            <w:rFonts w:ascii="Arial" w:hAnsi="Arial" w:cs="Arial"/>
            <w:lang w:eastAsia="zh-CN"/>
          </w:rPr>
          <w:t>d</w:t>
        </w:r>
      </w:ins>
      <w:r w:rsidR="00CF15A3">
        <w:rPr>
          <w:rFonts w:ascii="Arial" w:hAnsi="Arial" w:cs="Arial"/>
          <w:lang w:eastAsia="zh-CN"/>
        </w:rPr>
        <w:t xml:space="preserve"> </w:t>
      </w:r>
      <w:del w:id="157" w:author="Daniel Garry" w:date="2020-02-21T15:23:00Z">
        <w:r w:rsidR="00CF15A3" w:rsidDel="00DE4E65">
          <w:rPr>
            <w:rFonts w:ascii="Arial" w:hAnsi="Arial" w:cs="Arial"/>
            <w:lang w:eastAsia="zh-CN"/>
          </w:rPr>
          <w:delText xml:space="preserve">the </w:delText>
        </w:r>
      </w:del>
      <w:r w:rsidR="00CF15A3">
        <w:rPr>
          <w:rFonts w:ascii="Arial" w:hAnsi="Arial" w:cs="Arial"/>
          <w:lang w:eastAsia="zh-CN"/>
        </w:rPr>
        <w:t>Etv2 bindin</w:t>
      </w:r>
      <w:r w:rsidR="005515C1">
        <w:rPr>
          <w:rFonts w:ascii="Arial" w:hAnsi="Arial" w:cs="Arial"/>
          <w:lang w:eastAsia="zh-CN"/>
        </w:rPr>
        <w:t xml:space="preserve">g, </w:t>
      </w:r>
      <w:del w:id="158" w:author="Daniel Garry" w:date="2020-02-21T15:23:00Z">
        <w:r w:rsidR="005515C1" w:rsidDel="00DE4E65">
          <w:rPr>
            <w:rFonts w:ascii="Arial" w:hAnsi="Arial" w:cs="Arial"/>
            <w:lang w:eastAsia="zh-CN"/>
          </w:rPr>
          <w:delText xml:space="preserve">promoter </w:delText>
        </w:r>
      </w:del>
      <w:ins w:id="159" w:author="Daniel Garry" w:date="2020-02-21T15:23:00Z">
        <w:r w:rsidR="00DE4E65">
          <w:rPr>
            <w:rFonts w:ascii="Arial" w:hAnsi="Arial" w:cs="Arial"/>
            <w:lang w:eastAsia="zh-CN"/>
          </w:rPr>
          <w:t>promote</w:t>
        </w:r>
      </w:ins>
      <w:ins w:id="160" w:author="Daniel Garry" w:date="2020-02-21T15:24:00Z">
        <w:r w:rsidR="00DE4E65">
          <w:rPr>
            <w:rFonts w:ascii="Arial" w:hAnsi="Arial" w:cs="Arial"/>
            <w:lang w:eastAsia="zh-CN"/>
          </w:rPr>
          <w:t>d</w:t>
        </w:r>
      </w:ins>
      <w:ins w:id="161" w:author="Daniel Garry" w:date="2020-02-21T15:23:00Z">
        <w:r w:rsidR="00DE4E65">
          <w:rPr>
            <w:rFonts w:ascii="Arial" w:hAnsi="Arial" w:cs="Arial"/>
            <w:lang w:eastAsia="zh-CN"/>
          </w:rPr>
          <w:t xml:space="preserve"> </w:t>
        </w:r>
      </w:ins>
      <w:r w:rsidR="005515C1">
        <w:rPr>
          <w:rFonts w:ascii="Arial" w:hAnsi="Arial" w:cs="Arial"/>
          <w:lang w:eastAsia="zh-CN"/>
        </w:rPr>
        <w:t xml:space="preserve">the local H3K27ac enrichment, and </w:t>
      </w:r>
      <w:r w:rsidR="00096872">
        <w:rPr>
          <w:rFonts w:ascii="Arial" w:hAnsi="Arial" w:cs="Arial"/>
          <w:lang w:eastAsia="zh-CN"/>
        </w:rPr>
        <w:t>activate</w:t>
      </w:r>
      <w:r w:rsidR="00683649">
        <w:rPr>
          <w:rFonts w:ascii="Arial" w:hAnsi="Arial" w:cs="Arial"/>
          <w:lang w:eastAsia="zh-CN"/>
        </w:rPr>
        <w:t>d</w:t>
      </w:r>
      <w:r w:rsidR="0000794D">
        <w:rPr>
          <w:rFonts w:ascii="Arial" w:hAnsi="Arial" w:cs="Arial"/>
          <w:lang w:eastAsia="zh-CN"/>
        </w:rPr>
        <w:t xml:space="preserve"> the downstream endothelial genes</w:t>
      </w:r>
      <w:r w:rsidR="00A23D88">
        <w:rPr>
          <w:rFonts w:ascii="Arial" w:hAnsi="Arial" w:cs="Arial"/>
          <w:lang w:eastAsia="zh-CN"/>
        </w:rPr>
        <w:t xml:space="preserve"> (Figure 3</w:t>
      </w:r>
      <w:r w:rsidR="004B5DC5">
        <w:rPr>
          <w:rFonts w:ascii="Arial" w:hAnsi="Arial" w:cs="Arial"/>
          <w:lang w:eastAsia="zh-CN"/>
        </w:rPr>
        <w:t>f</w:t>
      </w:r>
      <w:r w:rsidR="00A23D88">
        <w:rPr>
          <w:rFonts w:ascii="Arial" w:hAnsi="Arial" w:cs="Arial"/>
          <w:lang w:eastAsia="zh-CN"/>
        </w:rPr>
        <w:t>)</w:t>
      </w:r>
      <w:r w:rsidR="002316A5">
        <w:rPr>
          <w:rFonts w:ascii="Arial" w:hAnsi="Arial" w:cs="Arial"/>
          <w:lang w:eastAsia="zh-CN"/>
        </w:rPr>
        <w:t xml:space="preserve">.  </w:t>
      </w:r>
    </w:p>
    <w:p w14:paraId="69750A73" w14:textId="7C01FB02" w:rsidR="00D63DDC" w:rsidRDefault="00D63DDC" w:rsidP="008C0E5A">
      <w:pPr>
        <w:spacing w:line="360" w:lineRule="auto"/>
        <w:outlineLvl w:val="0"/>
        <w:rPr>
          <w:rFonts w:ascii="Arial" w:hAnsi="Arial" w:cs="Arial"/>
          <w:lang w:eastAsia="zh-CN"/>
        </w:rPr>
      </w:pPr>
    </w:p>
    <w:p w14:paraId="20BFA1DD" w14:textId="6CD2937A" w:rsidR="00742D25" w:rsidRDefault="00742D25">
      <w:pPr>
        <w:rPr>
          <w:rFonts w:ascii="Arial" w:hAnsi="Arial" w:cs="Arial"/>
          <w:lang w:eastAsia="zh-CN"/>
        </w:rPr>
      </w:pPr>
      <w:r>
        <w:rPr>
          <w:rFonts w:ascii="Arial" w:hAnsi="Arial" w:cs="Arial"/>
          <w:lang w:eastAsia="zh-CN"/>
        </w:rPr>
        <w:br w:type="page"/>
      </w:r>
    </w:p>
    <w:p w14:paraId="2960F0B5" w14:textId="54F73C44" w:rsidR="003F0B14" w:rsidRPr="006927F5" w:rsidRDefault="006927F5" w:rsidP="003F0B14">
      <w:pPr>
        <w:spacing w:line="360" w:lineRule="auto"/>
        <w:outlineLvl w:val="0"/>
        <w:rPr>
          <w:rFonts w:ascii="Arial" w:hAnsi="Arial" w:cs="Arial"/>
          <w:b/>
          <w:sz w:val="28"/>
          <w:szCs w:val="28"/>
          <w:lang w:eastAsia="zh-CN"/>
        </w:rPr>
      </w:pPr>
      <w:r w:rsidRPr="006927F5">
        <w:rPr>
          <w:rFonts w:ascii="Arial" w:hAnsi="Arial" w:cs="Arial"/>
          <w:b/>
          <w:sz w:val="28"/>
          <w:szCs w:val="28"/>
          <w:lang w:eastAsia="zh-CN"/>
        </w:rPr>
        <w:lastRenderedPageBreak/>
        <w:t>Discussion</w:t>
      </w:r>
    </w:p>
    <w:p w14:paraId="6570AC39" w14:textId="77777777" w:rsidR="003F0B14" w:rsidRDefault="003F0B14">
      <w:pPr>
        <w:rPr>
          <w:rFonts w:ascii="Arial" w:hAnsi="Arial" w:cs="Arial"/>
          <w:lang w:eastAsia="zh-CN"/>
        </w:rPr>
      </w:pPr>
    </w:p>
    <w:p w14:paraId="59B85754" w14:textId="77777777" w:rsidR="00742D25" w:rsidRDefault="00742D25" w:rsidP="008C0E5A">
      <w:pPr>
        <w:spacing w:line="360" w:lineRule="auto"/>
        <w:outlineLvl w:val="0"/>
        <w:rPr>
          <w:rFonts w:ascii="Arial" w:hAnsi="Arial" w:cs="Arial"/>
          <w:lang w:eastAsia="zh-CN"/>
        </w:rPr>
      </w:pPr>
    </w:p>
    <w:p w14:paraId="266A71A2" w14:textId="4D308703" w:rsidR="00E25D1E" w:rsidRPr="00F04132" w:rsidRDefault="00E25D1E" w:rsidP="008C0E5A">
      <w:pPr>
        <w:spacing w:line="360" w:lineRule="auto"/>
        <w:outlineLvl w:val="0"/>
        <w:rPr>
          <w:rFonts w:ascii="Arial" w:hAnsi="Arial" w:cs="Arial"/>
          <w:lang w:eastAsia="zh-CN"/>
        </w:rPr>
      </w:pPr>
      <w:r w:rsidRPr="00F04132">
        <w:rPr>
          <w:rFonts w:ascii="Arial" w:hAnsi="Arial" w:cs="Arial"/>
          <w:lang w:eastAsia="zh-CN"/>
        </w:rPr>
        <w:br w:type="page"/>
      </w:r>
    </w:p>
    <w:p w14:paraId="2E9C77C7" w14:textId="77777777" w:rsidR="004A0E61" w:rsidRPr="007D17AF" w:rsidRDefault="004A0E61" w:rsidP="00BF0411">
      <w:pPr>
        <w:spacing w:line="360" w:lineRule="auto"/>
        <w:outlineLvl w:val="0"/>
        <w:rPr>
          <w:rFonts w:ascii="Arial" w:hAnsi="Arial" w:cs="Arial"/>
          <w:b/>
          <w:sz w:val="28"/>
          <w:szCs w:val="28"/>
          <w:lang w:eastAsia="zh-CN"/>
        </w:rPr>
      </w:pPr>
      <w:r>
        <w:rPr>
          <w:rFonts w:ascii="Arial" w:hAnsi="Arial" w:cs="Arial"/>
          <w:b/>
          <w:sz w:val="28"/>
          <w:szCs w:val="28"/>
          <w:lang w:eastAsia="zh-CN"/>
        </w:rPr>
        <w:lastRenderedPageBreak/>
        <w:t>Figure Legends</w:t>
      </w:r>
    </w:p>
    <w:p w14:paraId="43ABDC31" w14:textId="77777777" w:rsidR="004A0E61" w:rsidRDefault="004A0E61" w:rsidP="00BF0411">
      <w:pPr>
        <w:spacing w:line="360" w:lineRule="auto"/>
        <w:rPr>
          <w:rFonts w:ascii="Arial" w:hAnsi="Arial" w:cs="Arial"/>
          <w:lang w:eastAsia="zh-CN"/>
        </w:rPr>
      </w:pPr>
    </w:p>
    <w:p w14:paraId="5B448EF4" w14:textId="52B59EAF" w:rsidR="007164FC" w:rsidRDefault="004A0E61" w:rsidP="00BA5126">
      <w:pPr>
        <w:spacing w:line="360" w:lineRule="auto"/>
        <w:rPr>
          <w:rFonts w:ascii="Arial" w:hAnsi="Arial" w:cs="Arial"/>
          <w:lang w:eastAsia="zh-CN"/>
        </w:rPr>
      </w:pPr>
      <w:r w:rsidRPr="00011E1F">
        <w:rPr>
          <w:rFonts w:ascii="Arial" w:hAnsi="Arial" w:cs="Arial"/>
          <w:b/>
          <w:lang w:eastAsia="zh-CN"/>
        </w:rPr>
        <w:t>Figure 1</w:t>
      </w:r>
      <w:r w:rsidR="003029D5">
        <w:rPr>
          <w:rFonts w:ascii="Arial" w:hAnsi="Arial" w:cs="Arial"/>
          <w:b/>
          <w:lang w:eastAsia="zh-CN"/>
        </w:rPr>
        <w:t xml:space="preserve">. Etv2 </w:t>
      </w:r>
      <w:r w:rsidR="00E23608">
        <w:rPr>
          <w:rFonts w:ascii="Arial" w:hAnsi="Arial" w:cs="Arial"/>
          <w:b/>
          <w:lang w:eastAsia="zh-CN"/>
        </w:rPr>
        <w:t xml:space="preserve">promotes the endothelial program in both MEF and EBs.  </w:t>
      </w:r>
      <w:r w:rsidR="003029D5">
        <w:rPr>
          <w:rFonts w:ascii="Arial" w:hAnsi="Arial" w:cs="Arial"/>
          <w:b/>
          <w:lang w:eastAsia="zh-CN"/>
        </w:rPr>
        <w:t xml:space="preserve"> </w:t>
      </w:r>
      <w:r w:rsidR="002505EC">
        <w:rPr>
          <w:rFonts w:ascii="Arial" w:hAnsi="Arial" w:cs="Arial"/>
          <w:b/>
          <w:lang w:eastAsia="zh-CN"/>
        </w:rPr>
        <w:t xml:space="preserve">(a) </w:t>
      </w:r>
      <w:r w:rsidR="002505EC">
        <w:rPr>
          <w:rFonts w:ascii="Arial" w:hAnsi="Arial" w:cs="Arial"/>
          <w:lang w:eastAsia="zh-CN"/>
        </w:rPr>
        <w:t xml:space="preserve">Schematic of the reprogramming strategy in iHA-Etv2 MEFs by overexpression of Etv2 with doxycycline (Dox).  </w:t>
      </w:r>
      <w:r w:rsidR="002505EC" w:rsidRPr="002505EC">
        <w:rPr>
          <w:rFonts w:ascii="Arial" w:hAnsi="Arial" w:cs="Arial"/>
          <w:b/>
          <w:lang w:eastAsia="zh-CN"/>
        </w:rPr>
        <w:t>(b)</w:t>
      </w:r>
      <w:r w:rsidR="002505EC">
        <w:rPr>
          <w:rFonts w:ascii="Arial" w:hAnsi="Arial" w:cs="Arial"/>
          <w:lang w:eastAsia="zh-CN"/>
        </w:rPr>
        <w:t xml:space="preserve"> Schematic of the differentiation of embryoid body (EB) and induction of Etv2 at day 2.5 of differentiation. </w:t>
      </w:r>
      <w:r w:rsidR="003029D5">
        <w:rPr>
          <w:rFonts w:ascii="Arial" w:hAnsi="Arial" w:cs="Arial"/>
          <w:b/>
          <w:lang w:eastAsia="zh-CN"/>
        </w:rPr>
        <w:t>(</w:t>
      </w:r>
      <w:r w:rsidR="002505EC">
        <w:rPr>
          <w:rFonts w:ascii="Arial" w:hAnsi="Arial" w:cs="Arial"/>
          <w:b/>
          <w:lang w:eastAsia="zh-CN"/>
        </w:rPr>
        <w:t>c</w:t>
      </w:r>
      <w:r w:rsidR="003736D1">
        <w:rPr>
          <w:rFonts w:ascii="Arial" w:hAnsi="Arial" w:cs="Arial"/>
          <w:b/>
          <w:lang w:eastAsia="zh-CN"/>
        </w:rPr>
        <w:t>-</w:t>
      </w:r>
      <w:r w:rsidR="002505EC">
        <w:rPr>
          <w:rFonts w:ascii="Arial" w:hAnsi="Arial" w:cs="Arial"/>
          <w:b/>
          <w:lang w:eastAsia="zh-CN"/>
        </w:rPr>
        <w:t>d</w:t>
      </w:r>
      <w:r w:rsidR="003029D5">
        <w:rPr>
          <w:rFonts w:ascii="Arial" w:hAnsi="Arial" w:cs="Arial"/>
          <w:b/>
          <w:lang w:eastAsia="zh-CN"/>
        </w:rPr>
        <w:t xml:space="preserve">) </w:t>
      </w:r>
      <w:r w:rsidR="004E0B14" w:rsidRPr="00016205">
        <w:rPr>
          <w:rFonts w:ascii="Arial" w:hAnsi="Arial" w:cs="Arial"/>
          <w:lang w:eastAsia="zh-CN"/>
        </w:rPr>
        <w:t xml:space="preserve">The </w:t>
      </w:r>
      <w:r w:rsidR="002505EC">
        <w:rPr>
          <w:rFonts w:ascii="Arial" w:hAnsi="Arial" w:cs="Arial"/>
          <w:lang w:eastAsia="zh-CN"/>
        </w:rPr>
        <w:t>UMAP</w:t>
      </w:r>
      <w:r w:rsidR="004E0B14" w:rsidRPr="00016205">
        <w:rPr>
          <w:rFonts w:ascii="Arial" w:hAnsi="Arial" w:cs="Arial"/>
          <w:lang w:eastAsia="zh-CN"/>
        </w:rPr>
        <w:t xml:space="preserve"> plot shows the </w:t>
      </w:r>
      <w:r w:rsidR="00016205" w:rsidRPr="00016205">
        <w:rPr>
          <w:rFonts w:ascii="Arial" w:hAnsi="Arial" w:cs="Arial"/>
          <w:lang w:eastAsia="zh-CN"/>
        </w:rPr>
        <w:t xml:space="preserve">scRNA-seq of </w:t>
      </w:r>
      <w:r w:rsidR="002505EC">
        <w:rPr>
          <w:rFonts w:ascii="Arial" w:hAnsi="Arial" w:cs="Arial"/>
          <w:lang w:eastAsia="zh-CN"/>
        </w:rPr>
        <w:t>948</w:t>
      </w:r>
      <w:r w:rsidR="00016205">
        <w:rPr>
          <w:rFonts w:ascii="Arial" w:hAnsi="Arial" w:cs="Arial"/>
          <w:lang w:eastAsia="zh-CN"/>
        </w:rPr>
        <w:t xml:space="preserve"> </w:t>
      </w:r>
      <w:r w:rsidR="00016205" w:rsidRPr="00016205">
        <w:rPr>
          <w:rFonts w:ascii="Arial" w:hAnsi="Arial" w:cs="Arial"/>
          <w:lang w:eastAsia="zh-CN"/>
        </w:rPr>
        <w:t xml:space="preserve">undifferentiated MEFs, </w:t>
      </w:r>
      <w:r w:rsidR="002505EC">
        <w:rPr>
          <w:rFonts w:ascii="Arial" w:hAnsi="Arial" w:cs="Arial"/>
          <w:lang w:eastAsia="zh-CN"/>
        </w:rPr>
        <w:t xml:space="preserve">3,539 </w:t>
      </w:r>
      <w:r w:rsidR="00016205">
        <w:rPr>
          <w:rFonts w:ascii="Arial" w:hAnsi="Arial" w:cs="Arial"/>
          <w:lang w:eastAsia="zh-CN"/>
        </w:rPr>
        <w:t>r</w:t>
      </w:r>
      <w:r w:rsidR="00016205" w:rsidRPr="00016205">
        <w:rPr>
          <w:rFonts w:ascii="Arial" w:hAnsi="Arial" w:cs="Arial"/>
          <w:lang w:eastAsia="zh-CN"/>
        </w:rPr>
        <w:t xml:space="preserve">eprogrammed cells at </w:t>
      </w:r>
      <w:r w:rsidR="00016205">
        <w:rPr>
          <w:rFonts w:ascii="Arial" w:hAnsi="Arial" w:cs="Arial"/>
          <w:lang w:eastAsia="zh-CN"/>
        </w:rPr>
        <w:t xml:space="preserve">24 hours, </w:t>
      </w:r>
      <w:r w:rsidR="002505EC">
        <w:rPr>
          <w:rFonts w:ascii="Arial" w:hAnsi="Arial" w:cs="Arial"/>
          <w:lang w:eastAsia="zh-CN"/>
        </w:rPr>
        <w:t xml:space="preserve">2,936 </w:t>
      </w:r>
      <w:r w:rsidR="00016205">
        <w:rPr>
          <w:rFonts w:ascii="Arial" w:hAnsi="Arial" w:cs="Arial"/>
          <w:lang w:eastAsia="zh-CN"/>
        </w:rPr>
        <w:t xml:space="preserve">cells at 48 hours and </w:t>
      </w:r>
      <w:r w:rsidR="002505EC">
        <w:rPr>
          <w:rFonts w:ascii="Arial" w:hAnsi="Arial" w:cs="Arial"/>
          <w:lang w:eastAsia="zh-CN"/>
        </w:rPr>
        <w:t xml:space="preserve">7,202 </w:t>
      </w:r>
      <w:r w:rsidR="00016205">
        <w:rPr>
          <w:rFonts w:ascii="Arial" w:hAnsi="Arial" w:cs="Arial"/>
          <w:lang w:eastAsia="zh-CN"/>
        </w:rPr>
        <w:t xml:space="preserve">cells at 7 days </w:t>
      </w:r>
      <w:r w:rsidR="002505EC">
        <w:rPr>
          <w:rFonts w:ascii="Arial" w:hAnsi="Arial" w:cs="Arial"/>
          <w:lang w:eastAsia="zh-CN"/>
        </w:rPr>
        <w:t xml:space="preserve">and 827 Flk1+ cells at 7 days </w:t>
      </w:r>
      <w:r w:rsidR="00016205">
        <w:rPr>
          <w:rFonts w:ascii="Arial" w:hAnsi="Arial" w:cs="Arial"/>
          <w:lang w:eastAsia="zh-CN"/>
        </w:rPr>
        <w:t>post</w:t>
      </w:r>
      <w:r w:rsidR="00683649">
        <w:rPr>
          <w:rFonts w:ascii="Arial" w:hAnsi="Arial" w:cs="Arial"/>
          <w:lang w:eastAsia="zh-CN"/>
        </w:rPr>
        <w:t>-</w:t>
      </w:r>
      <w:r w:rsidR="00016205">
        <w:rPr>
          <w:rFonts w:ascii="Arial" w:hAnsi="Arial" w:cs="Arial"/>
          <w:lang w:eastAsia="zh-CN"/>
        </w:rPr>
        <w:t xml:space="preserve">induction of Etv2 in MEFs.  </w:t>
      </w:r>
      <w:r w:rsidR="007164FC">
        <w:rPr>
          <w:rFonts w:ascii="Arial" w:hAnsi="Arial" w:cs="Arial"/>
          <w:lang w:eastAsia="zh-CN"/>
        </w:rPr>
        <w:t>The dimension reduction analysis by scVI</w:t>
      </w:r>
      <w:r w:rsidR="007164FC">
        <w:rPr>
          <w:rFonts w:ascii="Arial" w:hAnsi="Arial" w:cs="Arial"/>
          <w:color w:val="000000"/>
          <w:lang w:eastAsia="zh-CN"/>
        </w:rPr>
        <w:t>,  followed</w:t>
      </w:r>
      <w:r w:rsidR="007164FC">
        <w:rPr>
          <w:rFonts w:ascii="Arial" w:hAnsi="Arial" w:cs="Arial"/>
          <w:lang w:eastAsia="zh-CN"/>
        </w:rPr>
        <w:t xml:space="preserve"> by uniform manifold approximation and projection (UMAP) and k-means clustering identified seven distinct cell clusters.  The color represents </w:t>
      </w:r>
      <w:r w:rsidR="007164FC" w:rsidRPr="007164FC">
        <w:rPr>
          <w:rFonts w:ascii="Arial" w:hAnsi="Arial" w:cs="Arial"/>
          <w:b/>
          <w:lang w:eastAsia="zh-CN"/>
        </w:rPr>
        <w:t>(c)</w:t>
      </w:r>
      <w:r w:rsidR="007164FC">
        <w:rPr>
          <w:rFonts w:ascii="Arial" w:hAnsi="Arial" w:cs="Arial"/>
          <w:lang w:eastAsia="zh-CN"/>
        </w:rPr>
        <w:t xml:space="preserve"> the cell sources and </w:t>
      </w:r>
      <w:r w:rsidR="007164FC" w:rsidRPr="007164FC">
        <w:rPr>
          <w:rFonts w:ascii="Arial" w:hAnsi="Arial" w:cs="Arial"/>
          <w:b/>
          <w:lang w:eastAsia="zh-CN"/>
        </w:rPr>
        <w:t>(d)</w:t>
      </w:r>
      <w:r w:rsidR="007164FC">
        <w:rPr>
          <w:rFonts w:ascii="Arial" w:hAnsi="Arial" w:cs="Arial"/>
          <w:lang w:eastAsia="zh-CN"/>
        </w:rPr>
        <w:t xml:space="preserve"> cell clusters.  </w:t>
      </w:r>
      <w:r w:rsidR="00FF7EE2" w:rsidRPr="00FF7EE2">
        <w:rPr>
          <w:rFonts w:ascii="Arial" w:hAnsi="Arial" w:cs="Arial"/>
          <w:b/>
          <w:lang w:eastAsia="zh-CN"/>
        </w:rPr>
        <w:t>(</w:t>
      </w:r>
      <w:r w:rsidR="007164FC">
        <w:rPr>
          <w:rFonts w:ascii="Arial" w:hAnsi="Arial" w:cs="Arial"/>
          <w:b/>
          <w:lang w:eastAsia="zh-CN"/>
        </w:rPr>
        <w:t>e</w:t>
      </w:r>
      <w:r w:rsidR="00FF7EE2" w:rsidRPr="00FF7EE2">
        <w:rPr>
          <w:rFonts w:ascii="Arial" w:hAnsi="Arial" w:cs="Arial"/>
          <w:b/>
          <w:lang w:eastAsia="zh-CN"/>
        </w:rPr>
        <w:t>)</w:t>
      </w:r>
      <w:r w:rsidR="00FF7EE2">
        <w:rPr>
          <w:rFonts w:ascii="Arial" w:hAnsi="Arial" w:cs="Arial"/>
          <w:lang w:eastAsia="zh-CN"/>
        </w:rPr>
        <w:t xml:space="preserve"> The expression </w:t>
      </w:r>
      <w:r w:rsidR="007164FC">
        <w:rPr>
          <w:rFonts w:ascii="Arial" w:hAnsi="Arial" w:cs="Arial"/>
          <w:lang w:eastAsia="zh-CN"/>
        </w:rPr>
        <w:t>profiles</w:t>
      </w:r>
      <w:r w:rsidR="00FF7EE2">
        <w:rPr>
          <w:rFonts w:ascii="Arial" w:hAnsi="Arial" w:cs="Arial"/>
          <w:lang w:eastAsia="zh-CN"/>
        </w:rPr>
        <w:t xml:space="preserve"> </w:t>
      </w:r>
      <w:r w:rsidR="007164FC">
        <w:rPr>
          <w:rFonts w:ascii="Arial" w:hAnsi="Arial" w:cs="Arial"/>
          <w:lang w:eastAsia="zh-CN"/>
        </w:rPr>
        <w:t xml:space="preserve">of Etv2 and Kdr (Flk1).  </w:t>
      </w:r>
      <w:r w:rsidR="00364F58" w:rsidRPr="00364F58">
        <w:rPr>
          <w:rFonts w:ascii="Arial" w:hAnsi="Arial" w:cs="Arial"/>
          <w:b/>
          <w:lang w:eastAsia="zh-CN"/>
        </w:rPr>
        <w:t>(f)</w:t>
      </w:r>
      <w:r w:rsidR="00364F58">
        <w:rPr>
          <w:rFonts w:ascii="Arial" w:hAnsi="Arial" w:cs="Arial"/>
          <w:lang w:eastAsia="zh-CN"/>
        </w:rPr>
        <w:t xml:space="preserve"> The volcano plot of genes differentially expressed between cluster 1 and cluster 7.  The </w:t>
      </w:r>
      <w:r w:rsidR="00364F58" w:rsidRPr="00364F58">
        <w:rPr>
          <w:rFonts w:ascii="Arial" w:hAnsi="Arial" w:cs="Arial"/>
          <w:i/>
          <w:lang w:eastAsia="zh-CN"/>
        </w:rPr>
        <w:t>p</w:t>
      </w:r>
      <w:r w:rsidR="00364F58">
        <w:rPr>
          <w:rFonts w:ascii="Arial" w:hAnsi="Arial" w:cs="Arial"/>
          <w:lang w:eastAsia="zh-CN"/>
        </w:rPr>
        <w:t xml:space="preserve">-values were determined by Wilcoxon ran sum test of the normalized read counts.  </w:t>
      </w:r>
      <w:r w:rsidR="00364F58" w:rsidRPr="00364F58">
        <w:rPr>
          <w:rFonts w:ascii="Arial" w:hAnsi="Arial" w:cs="Arial"/>
          <w:b/>
          <w:lang w:eastAsia="zh-CN"/>
        </w:rPr>
        <w:t xml:space="preserve">(g) </w:t>
      </w:r>
      <w:r w:rsidR="00364F58">
        <w:rPr>
          <w:rFonts w:ascii="Arial" w:hAnsi="Arial" w:cs="Arial"/>
          <w:lang w:eastAsia="zh-CN"/>
        </w:rPr>
        <w:t xml:space="preserve">The biological process that are significantly associated with the up-regulated in genes in cluster 7 (Flk1+ cells at day 7 of reprogramming) compared with cluster 1 (undifferentiated MEFs).  </w:t>
      </w:r>
      <w:r w:rsidR="00870E41" w:rsidRPr="00870E41">
        <w:rPr>
          <w:rFonts w:ascii="Arial" w:hAnsi="Arial" w:cs="Arial"/>
          <w:b/>
          <w:lang w:eastAsia="zh-CN"/>
        </w:rPr>
        <w:t xml:space="preserve">(h) </w:t>
      </w:r>
      <w:r w:rsidR="00870E41">
        <w:rPr>
          <w:rFonts w:ascii="Arial" w:hAnsi="Arial" w:cs="Arial"/>
          <w:lang w:eastAsia="zh-CN"/>
        </w:rPr>
        <w:t xml:space="preserve">The PCA of the TF deviations of the ATAC-seq of MEF reprogramming (MEF, 24 hours, 48 hours and 7 days post induction) and EB differentiation (2.5 day and 3 hours post induction).  The TF deviations were inferred by chromVAR.  </w:t>
      </w:r>
      <w:r w:rsidR="00870E41" w:rsidRPr="00870E41">
        <w:rPr>
          <w:rFonts w:ascii="Arial" w:hAnsi="Arial" w:cs="Arial"/>
          <w:b/>
          <w:lang w:eastAsia="zh-CN"/>
        </w:rPr>
        <w:t>(</w:t>
      </w:r>
      <w:proofErr w:type="spellStart"/>
      <w:r w:rsidR="00870E41" w:rsidRPr="00870E41">
        <w:rPr>
          <w:rFonts w:ascii="Arial" w:hAnsi="Arial" w:cs="Arial"/>
          <w:b/>
          <w:lang w:eastAsia="zh-CN"/>
        </w:rPr>
        <w:t>i</w:t>
      </w:r>
      <w:proofErr w:type="spellEnd"/>
      <w:r w:rsidR="00870E41" w:rsidRPr="00870E41">
        <w:rPr>
          <w:rFonts w:ascii="Arial" w:hAnsi="Arial" w:cs="Arial"/>
          <w:b/>
          <w:lang w:eastAsia="zh-CN"/>
        </w:rPr>
        <w:t>)</w:t>
      </w:r>
      <w:r w:rsidR="00870E41">
        <w:rPr>
          <w:rFonts w:ascii="Arial" w:hAnsi="Arial" w:cs="Arial"/>
          <w:lang w:eastAsia="zh-CN"/>
        </w:rPr>
        <w:t xml:space="preserve"> The 31 transcription factors which expression levels and motif associated chromatin accessibility showed consistently </w:t>
      </w:r>
      <w:r w:rsidR="002D5E5A">
        <w:rPr>
          <w:rFonts w:ascii="Arial" w:hAnsi="Arial" w:cs="Arial"/>
          <w:lang w:eastAsia="zh-CN"/>
        </w:rPr>
        <w:t xml:space="preserve">directional </w:t>
      </w:r>
      <w:r w:rsidR="003908AA">
        <w:rPr>
          <w:rFonts w:ascii="Arial" w:hAnsi="Arial" w:cs="Arial"/>
          <w:lang w:eastAsia="zh-CN"/>
        </w:rPr>
        <w:t xml:space="preserve">change </w:t>
      </w:r>
      <w:r w:rsidR="00870E41">
        <w:rPr>
          <w:rFonts w:ascii="Arial" w:hAnsi="Arial" w:cs="Arial"/>
          <w:lang w:eastAsia="zh-CN"/>
        </w:rPr>
        <w:t xml:space="preserve">in both EB and MEF (13 up-regulated TFs and 18 down-regulated TFs).  </w:t>
      </w:r>
    </w:p>
    <w:p w14:paraId="2BF4FED6" w14:textId="77777777" w:rsidR="007164FC" w:rsidRDefault="007164FC" w:rsidP="00BA5126">
      <w:pPr>
        <w:spacing w:line="360" w:lineRule="auto"/>
        <w:rPr>
          <w:rFonts w:ascii="Arial" w:hAnsi="Arial" w:cs="Arial"/>
          <w:lang w:eastAsia="zh-CN"/>
        </w:rPr>
      </w:pPr>
    </w:p>
    <w:p w14:paraId="7CC12678" w14:textId="05B77D8B" w:rsidR="003C18FE" w:rsidRDefault="003C18FE" w:rsidP="00BA5126">
      <w:pPr>
        <w:spacing w:line="360" w:lineRule="auto"/>
        <w:rPr>
          <w:rFonts w:ascii="Arial" w:hAnsi="Arial" w:cs="Arial"/>
          <w:lang w:eastAsia="zh-CN"/>
        </w:rPr>
      </w:pPr>
    </w:p>
    <w:p w14:paraId="61B35073" w14:textId="77777777" w:rsidR="00E23608" w:rsidRDefault="00E23608">
      <w:pPr>
        <w:rPr>
          <w:rFonts w:ascii="Arial" w:hAnsi="Arial" w:cs="Arial"/>
          <w:b/>
          <w:lang w:eastAsia="zh-CN"/>
        </w:rPr>
      </w:pPr>
      <w:r>
        <w:rPr>
          <w:rFonts w:ascii="Arial" w:hAnsi="Arial" w:cs="Arial"/>
          <w:b/>
          <w:lang w:eastAsia="zh-CN"/>
        </w:rPr>
        <w:br w:type="page"/>
      </w:r>
    </w:p>
    <w:p w14:paraId="20723938" w14:textId="521E67AA" w:rsidR="003C18FE" w:rsidRPr="00FE6D28" w:rsidRDefault="003C18FE" w:rsidP="003C18FE">
      <w:pPr>
        <w:spacing w:line="360" w:lineRule="auto"/>
        <w:rPr>
          <w:rFonts w:ascii="Arial" w:hAnsi="Arial" w:cs="Arial"/>
          <w:lang w:eastAsia="zh-CN"/>
        </w:rPr>
      </w:pPr>
      <w:r w:rsidRPr="00DD2A02">
        <w:rPr>
          <w:rFonts w:ascii="Arial" w:hAnsi="Arial" w:cs="Arial"/>
          <w:b/>
          <w:lang w:eastAsia="zh-CN"/>
        </w:rPr>
        <w:lastRenderedPageBreak/>
        <w:t xml:space="preserve">Figure 2. </w:t>
      </w:r>
      <w:r w:rsidR="00DD2A02" w:rsidRPr="00DD2A02">
        <w:rPr>
          <w:rFonts w:ascii="Arial" w:hAnsi="Arial" w:cs="Arial"/>
          <w:b/>
          <w:lang w:eastAsia="zh-CN"/>
        </w:rPr>
        <w:t xml:space="preserve"> </w:t>
      </w:r>
      <w:r w:rsidRPr="00DD2A02">
        <w:rPr>
          <w:rFonts w:ascii="Arial" w:hAnsi="Arial" w:cs="Arial"/>
          <w:b/>
          <w:lang w:eastAsia="zh-CN"/>
        </w:rPr>
        <w:t>Etv2 targets nucleosomes during reprogramming</w:t>
      </w:r>
      <w:r w:rsidR="00DD2A02" w:rsidRPr="00DD2A02">
        <w:rPr>
          <w:rFonts w:ascii="Arial" w:hAnsi="Arial" w:cs="Arial"/>
          <w:b/>
          <w:lang w:eastAsia="zh-CN"/>
        </w:rPr>
        <w:t>.</w:t>
      </w:r>
      <w:r w:rsidR="00DD2A02">
        <w:rPr>
          <w:rFonts w:ascii="Arial" w:hAnsi="Arial" w:cs="Arial"/>
          <w:b/>
          <w:lang w:eastAsia="zh-CN"/>
        </w:rPr>
        <w:t xml:space="preserve">  </w:t>
      </w:r>
      <w:r w:rsidR="00A83EBF">
        <w:rPr>
          <w:rFonts w:ascii="Arial" w:hAnsi="Arial" w:cs="Arial"/>
          <w:b/>
          <w:lang w:eastAsia="zh-CN"/>
        </w:rPr>
        <w:t xml:space="preserve">(a) </w:t>
      </w:r>
      <w:r w:rsidR="00A83EBF" w:rsidRPr="00671CA0">
        <w:rPr>
          <w:rFonts w:ascii="Arial" w:hAnsi="Arial" w:cs="Arial"/>
          <w:lang w:eastAsia="zh-CN"/>
        </w:rPr>
        <w:t xml:space="preserve">The Venn diagram shows </w:t>
      </w:r>
      <w:r w:rsidR="0080690F" w:rsidRPr="00671CA0">
        <w:rPr>
          <w:rFonts w:ascii="Arial" w:hAnsi="Arial" w:cs="Arial"/>
          <w:lang w:eastAsia="zh-CN"/>
        </w:rPr>
        <w:t>131,001 and 18,024 Etv2 ChIP-seq peaks at 24 hours post induction in MEF reprogramming and 3 hours post induction in day 2.5 EB</w:t>
      </w:r>
      <w:r w:rsidR="00671CA0">
        <w:rPr>
          <w:rFonts w:ascii="Arial" w:hAnsi="Arial" w:cs="Arial"/>
          <w:lang w:eastAsia="zh-CN"/>
        </w:rPr>
        <w:t>, respectively.</w:t>
      </w:r>
      <w:r w:rsidR="0080690F">
        <w:rPr>
          <w:rFonts w:ascii="Arial" w:hAnsi="Arial" w:cs="Arial"/>
          <w:lang w:eastAsia="zh-CN"/>
        </w:rPr>
        <w:t xml:space="preserve"> </w:t>
      </w:r>
      <w:r w:rsidR="00671CA0">
        <w:rPr>
          <w:rFonts w:ascii="Arial" w:hAnsi="Arial" w:cs="Arial"/>
          <w:lang w:eastAsia="zh-CN"/>
        </w:rPr>
        <w:t xml:space="preserve">There are 11,751 common Etv2 peaks overlapped between MEF and EB.  </w:t>
      </w:r>
      <w:r w:rsidR="00671CA0" w:rsidRPr="00671CA0">
        <w:rPr>
          <w:rFonts w:ascii="Arial" w:hAnsi="Arial" w:cs="Arial"/>
          <w:b/>
          <w:lang w:eastAsia="zh-CN"/>
        </w:rPr>
        <w:t>(b)</w:t>
      </w:r>
      <w:r w:rsidR="00671CA0">
        <w:rPr>
          <w:rFonts w:ascii="Arial" w:hAnsi="Arial" w:cs="Arial"/>
          <w:lang w:eastAsia="zh-CN"/>
        </w:rPr>
        <w:t xml:space="preserve"> The genomic distribution of EB specific, MEF specific and common Etv2 peaks.  The EB and MEF specific Etv2 peaks were more likely distributed at the distal intergenic regions.  </w:t>
      </w:r>
      <w:r w:rsidR="00E25082" w:rsidRPr="000D31F6">
        <w:rPr>
          <w:rFonts w:ascii="Arial" w:hAnsi="Arial" w:cs="Arial"/>
          <w:b/>
          <w:lang w:eastAsia="zh-CN"/>
        </w:rPr>
        <w:t>(</w:t>
      </w:r>
      <w:r w:rsidR="00E25082">
        <w:rPr>
          <w:rFonts w:ascii="Arial" w:hAnsi="Arial" w:cs="Arial"/>
          <w:b/>
          <w:lang w:eastAsia="zh-CN"/>
        </w:rPr>
        <w:t>c</w:t>
      </w:r>
      <w:r w:rsidR="00E25082" w:rsidRPr="000D31F6">
        <w:rPr>
          <w:rFonts w:ascii="Arial" w:hAnsi="Arial" w:cs="Arial"/>
          <w:b/>
          <w:lang w:eastAsia="zh-CN"/>
        </w:rPr>
        <w:t>)</w:t>
      </w:r>
      <w:r w:rsidR="00E25082">
        <w:rPr>
          <w:rFonts w:ascii="Arial" w:hAnsi="Arial" w:cs="Arial"/>
          <w:lang w:eastAsia="zh-CN"/>
        </w:rPr>
        <w:t xml:space="preserve"> The heatmap shows the read density of MNase-seq, Brg1 ChIP-seq and H3K27ac ChIP-seq in MEFs, surrounding </w:t>
      </w:r>
      <w:r w:rsidR="00E25082" w:rsidRPr="00671CA0">
        <w:rPr>
          <w:rFonts w:ascii="Arial" w:hAnsi="Arial" w:cs="Arial"/>
          <w:lang w:eastAsia="zh-CN"/>
        </w:rPr>
        <w:t>131,001</w:t>
      </w:r>
      <w:r w:rsidR="00E25082">
        <w:rPr>
          <w:rFonts w:ascii="Arial" w:hAnsi="Arial" w:cs="Arial"/>
          <w:lang w:eastAsia="zh-CN"/>
        </w:rPr>
        <w:t xml:space="preserve"> Etv2 ChIP-seq peaks at 24 hours post induction in MEF reprogramming.  The Etv2 peaks were divided into four quartiles based on the mean MNase-seq signals of the central 200-bp region.  The first (lowest mean signal) and the fourth quartile (highest mean signal) were used to represent the nucleosome free region (NFR) and nucleosome.  </w:t>
      </w:r>
      <w:r w:rsidR="00E25082" w:rsidRPr="00D543AD">
        <w:rPr>
          <w:rFonts w:ascii="Arial" w:hAnsi="Arial" w:cs="Arial"/>
          <w:b/>
          <w:lang w:eastAsia="zh-CN"/>
        </w:rPr>
        <w:t>(d)</w:t>
      </w:r>
      <w:r w:rsidR="00E25082">
        <w:rPr>
          <w:rFonts w:ascii="Arial" w:hAnsi="Arial" w:cs="Arial"/>
          <w:lang w:eastAsia="zh-CN"/>
        </w:rPr>
        <w:t xml:space="preserve"> The heatmap shows the ratio of NFR / nucleosome reads density, reads density of Brg1 ChIP-seq and H3K27ac ChIP-seq at EB day 2.5, surrounding 18,024 Etv2 ChIP-seq at 3 hours post induction.  The Etv2 peaks were divided into NFR (5,291 peaks) and nucleosome (8,843 peaks) groups according to the local V-plot and fragment size profiles of ATAC-seq day 2.5 EB without Etv2 induction.  </w:t>
      </w:r>
      <w:r w:rsidR="001160F3" w:rsidRPr="001160F3">
        <w:rPr>
          <w:rFonts w:ascii="Arial" w:hAnsi="Arial" w:cs="Arial"/>
          <w:b/>
          <w:lang w:eastAsia="zh-CN"/>
        </w:rPr>
        <w:t>(</w:t>
      </w:r>
      <w:r w:rsidR="00E25082">
        <w:rPr>
          <w:rFonts w:ascii="Arial" w:hAnsi="Arial" w:cs="Arial"/>
          <w:b/>
          <w:lang w:eastAsia="zh-CN"/>
        </w:rPr>
        <w:t>e</w:t>
      </w:r>
      <w:r w:rsidR="001160F3" w:rsidRPr="001160F3">
        <w:rPr>
          <w:rFonts w:ascii="Arial" w:hAnsi="Arial" w:cs="Arial"/>
          <w:b/>
          <w:lang w:eastAsia="zh-CN"/>
        </w:rPr>
        <w:t>)</w:t>
      </w:r>
      <w:r w:rsidR="001160F3">
        <w:rPr>
          <w:rFonts w:ascii="Arial" w:hAnsi="Arial" w:cs="Arial"/>
          <w:lang w:eastAsia="zh-CN"/>
        </w:rPr>
        <w:t xml:space="preserve"> </w:t>
      </w:r>
      <w:r w:rsidR="00D543AD">
        <w:rPr>
          <w:rFonts w:ascii="Arial" w:hAnsi="Arial" w:cs="Arial"/>
          <w:lang w:eastAsia="zh-CN"/>
        </w:rPr>
        <w:t>Sequence motif analysis by DREME and CentriM</w:t>
      </w:r>
      <w:r w:rsidR="009C7CA8">
        <w:rPr>
          <w:rFonts w:ascii="Arial" w:hAnsi="Arial" w:cs="Arial"/>
          <w:lang w:eastAsia="zh-CN"/>
        </w:rPr>
        <w:t>o</w:t>
      </w:r>
      <w:r w:rsidR="00D543AD">
        <w:rPr>
          <w:rFonts w:ascii="Arial" w:hAnsi="Arial" w:cs="Arial"/>
          <w:lang w:eastAsia="zh-CN"/>
        </w:rPr>
        <w:t xml:space="preserve"> identified a common GGAAAT motif that are significantly more enriched in NFR regions compared with the nucleosomes in both MEF and EB (Fisher's adjusted p-value=6.0E-05 and 6.8E-5).  </w:t>
      </w:r>
    </w:p>
    <w:p w14:paraId="6B57FBE9" w14:textId="290C4061" w:rsidR="003C18FE" w:rsidRDefault="003C18FE" w:rsidP="00BA5126">
      <w:pPr>
        <w:spacing w:line="360" w:lineRule="auto"/>
        <w:rPr>
          <w:rFonts w:ascii="Arial" w:hAnsi="Arial" w:cs="Arial"/>
          <w:lang w:eastAsia="zh-CN"/>
        </w:rPr>
      </w:pPr>
    </w:p>
    <w:p w14:paraId="3281E1AF" w14:textId="77777777" w:rsidR="00D543AD" w:rsidRDefault="00D543AD">
      <w:pPr>
        <w:rPr>
          <w:rFonts w:ascii="Arial" w:hAnsi="Arial" w:cs="Arial"/>
          <w:b/>
          <w:lang w:eastAsia="zh-CN"/>
        </w:rPr>
      </w:pPr>
      <w:r>
        <w:rPr>
          <w:rFonts w:ascii="Arial" w:hAnsi="Arial" w:cs="Arial"/>
          <w:b/>
          <w:lang w:eastAsia="zh-CN"/>
        </w:rPr>
        <w:br w:type="page"/>
      </w:r>
    </w:p>
    <w:p w14:paraId="26DF8DA6" w14:textId="041F53FF" w:rsidR="00FE0337" w:rsidRDefault="0082247D" w:rsidP="00FE0337">
      <w:pPr>
        <w:spacing w:line="360" w:lineRule="auto"/>
        <w:outlineLvl w:val="0"/>
        <w:rPr>
          <w:rFonts w:ascii="Arial" w:hAnsi="Arial" w:cs="Arial"/>
          <w:lang w:eastAsia="zh-CN"/>
        </w:rPr>
      </w:pPr>
      <w:r w:rsidRPr="0082247D">
        <w:rPr>
          <w:rFonts w:ascii="Arial" w:hAnsi="Arial" w:cs="Arial"/>
          <w:b/>
          <w:lang w:eastAsia="zh-CN"/>
        </w:rPr>
        <w:lastRenderedPageBreak/>
        <w:t xml:space="preserve">Figure </w:t>
      </w:r>
      <w:r w:rsidR="001C53D9">
        <w:rPr>
          <w:rFonts w:ascii="Arial" w:hAnsi="Arial" w:cs="Arial"/>
          <w:b/>
          <w:lang w:eastAsia="zh-CN"/>
        </w:rPr>
        <w:t>3</w:t>
      </w:r>
      <w:r w:rsidRPr="0082247D">
        <w:rPr>
          <w:rFonts w:ascii="Arial" w:hAnsi="Arial" w:cs="Arial"/>
          <w:b/>
          <w:lang w:eastAsia="zh-CN"/>
        </w:rPr>
        <w:t>.</w:t>
      </w:r>
      <w:r>
        <w:rPr>
          <w:rFonts w:ascii="Arial" w:hAnsi="Arial" w:cs="Arial"/>
          <w:lang w:eastAsia="zh-CN"/>
        </w:rPr>
        <w:t xml:space="preserve">  </w:t>
      </w:r>
      <w:r w:rsidRPr="00EE27C2">
        <w:rPr>
          <w:rFonts w:ascii="Arial" w:hAnsi="Arial" w:cs="Arial"/>
          <w:b/>
          <w:lang w:eastAsia="zh-CN"/>
        </w:rPr>
        <w:t>Brg1 maintains</w:t>
      </w:r>
      <w:r>
        <w:rPr>
          <w:rFonts w:ascii="Arial" w:hAnsi="Arial" w:cs="Arial"/>
          <w:b/>
          <w:lang w:eastAsia="zh-CN"/>
        </w:rPr>
        <w:t xml:space="preserve"> and stabilize</w:t>
      </w:r>
      <w:r w:rsidRPr="00EE27C2">
        <w:rPr>
          <w:rFonts w:ascii="Arial" w:hAnsi="Arial" w:cs="Arial"/>
          <w:b/>
          <w:lang w:eastAsia="zh-CN"/>
        </w:rPr>
        <w:t xml:space="preserve"> the binding of Etv2</w:t>
      </w:r>
      <w:r>
        <w:rPr>
          <w:rFonts w:ascii="Arial" w:hAnsi="Arial" w:cs="Arial"/>
          <w:b/>
          <w:lang w:eastAsia="zh-CN"/>
        </w:rPr>
        <w:t xml:space="preserve">.  (a) </w:t>
      </w:r>
      <w:r w:rsidRPr="0082247D">
        <w:rPr>
          <w:rFonts w:ascii="Arial" w:hAnsi="Arial" w:cs="Arial"/>
          <w:lang w:eastAsia="zh-CN"/>
        </w:rPr>
        <w:t>The heatmap shows the fold enrichment of Etv2 ChIP-seq</w:t>
      </w:r>
      <w:r w:rsidR="00547E87">
        <w:rPr>
          <w:rFonts w:ascii="Arial" w:hAnsi="Arial" w:cs="Arial"/>
          <w:lang w:eastAsia="zh-CN"/>
        </w:rPr>
        <w:t xml:space="preserve">, Brg1 ChIP-seq and H3K27ac ChIP-seq, </w:t>
      </w:r>
      <w:r>
        <w:rPr>
          <w:rFonts w:ascii="Arial" w:hAnsi="Arial" w:cs="Arial"/>
          <w:lang w:eastAsia="zh-CN"/>
        </w:rPr>
        <w:t>at 24 hours</w:t>
      </w:r>
      <w:r w:rsidR="00547E87">
        <w:rPr>
          <w:rFonts w:ascii="Arial" w:hAnsi="Arial" w:cs="Arial"/>
          <w:lang w:eastAsia="zh-CN"/>
        </w:rPr>
        <w:t xml:space="preserve">, 48 hours and </w:t>
      </w:r>
      <w:r>
        <w:rPr>
          <w:rFonts w:ascii="Arial" w:hAnsi="Arial" w:cs="Arial"/>
          <w:lang w:eastAsia="zh-CN"/>
        </w:rPr>
        <w:t>7 days post</w:t>
      </w:r>
      <w:r w:rsidR="00683649">
        <w:rPr>
          <w:rFonts w:ascii="Arial" w:hAnsi="Arial" w:cs="Arial"/>
          <w:lang w:eastAsia="zh-CN"/>
        </w:rPr>
        <w:t>-</w:t>
      </w:r>
      <w:r>
        <w:rPr>
          <w:rFonts w:ascii="Arial" w:hAnsi="Arial" w:cs="Arial"/>
          <w:lang w:eastAsia="zh-CN"/>
        </w:rPr>
        <w:t>induction of Etv2</w:t>
      </w:r>
      <w:r w:rsidR="00547E87">
        <w:rPr>
          <w:rFonts w:ascii="Arial" w:hAnsi="Arial" w:cs="Arial"/>
          <w:lang w:eastAsia="zh-CN"/>
        </w:rPr>
        <w:t xml:space="preserve">.  We also included the Brg1 and H3K27ac ChIP-seq at undifferentiated MEF.  Each site is centered at the 154,468 </w:t>
      </w:r>
      <w:r w:rsidR="00FE0337">
        <w:rPr>
          <w:rFonts w:ascii="Arial" w:hAnsi="Arial" w:cs="Arial"/>
          <w:lang w:eastAsia="zh-CN"/>
        </w:rPr>
        <w:t xml:space="preserve">non-overlapping </w:t>
      </w:r>
      <w:r w:rsidR="00547E87">
        <w:rPr>
          <w:rFonts w:ascii="Arial" w:hAnsi="Arial" w:cs="Arial"/>
          <w:lang w:eastAsia="zh-CN"/>
        </w:rPr>
        <w:t xml:space="preserve">Etv2 ChIP-seq summits in MEF reprogramming.  </w:t>
      </w:r>
      <w:r w:rsidR="00FE0337">
        <w:rPr>
          <w:rFonts w:ascii="Arial" w:hAnsi="Arial" w:cs="Arial"/>
          <w:lang w:eastAsia="zh-CN"/>
        </w:rPr>
        <w:t>The Etv2 peaks into "early", "late" and "</w:t>
      </w:r>
      <w:del w:id="162" w:author="Wuming Gong" w:date="2020-02-28T12:55:00Z">
        <w:r w:rsidR="00FE0337" w:rsidDel="00DD6872">
          <w:rPr>
            <w:rFonts w:ascii="Arial" w:hAnsi="Arial" w:cs="Arial"/>
            <w:lang w:eastAsia="zh-CN"/>
          </w:rPr>
          <w:delText>persist</w:delText>
        </w:r>
      </w:del>
      <w:ins w:id="163" w:author="Wuming Gong" w:date="2020-02-28T12:55:00Z">
        <w:r w:rsidR="00DD6872">
          <w:rPr>
            <w:rFonts w:ascii="Arial" w:hAnsi="Arial" w:cs="Arial"/>
            <w:lang w:eastAsia="zh-CN"/>
          </w:rPr>
          <w:t>sustained</w:t>
        </w:r>
      </w:ins>
      <w:r w:rsidR="00FE0337">
        <w:rPr>
          <w:rFonts w:ascii="Arial" w:hAnsi="Arial" w:cs="Arial"/>
          <w:lang w:eastAsia="zh-CN"/>
        </w:rPr>
        <w:t xml:space="preserve">" groups according to whether Etv2 peaks were present in 24 hours post induction (early stage), 48 hours post induction (late stage) or both stages.  </w:t>
      </w:r>
      <w:r w:rsidR="00FE0337">
        <w:rPr>
          <w:rFonts w:ascii="Arial" w:hAnsi="Arial" w:cs="Arial"/>
          <w:b/>
          <w:lang w:eastAsia="zh-CN"/>
        </w:rPr>
        <w:t xml:space="preserve">(b) </w:t>
      </w:r>
      <w:r w:rsidR="00FE0337" w:rsidRPr="0082247D">
        <w:rPr>
          <w:rFonts w:ascii="Arial" w:hAnsi="Arial" w:cs="Arial"/>
          <w:lang w:eastAsia="zh-CN"/>
        </w:rPr>
        <w:t>The heatmap shows the fold enrichment of Etv2 ChIP-seq</w:t>
      </w:r>
      <w:r w:rsidR="00FE0337">
        <w:rPr>
          <w:rFonts w:ascii="Arial" w:hAnsi="Arial" w:cs="Arial"/>
          <w:lang w:eastAsia="zh-CN"/>
        </w:rPr>
        <w:t>, Brg1 ChIP-seq and H3K27ac ChIP-seq, at 3 hours and 12 hours post-induction of Etv2 in day 2.5 EB.  We also included the Brg1 and H3K27ac ChIP-seq at day 2.5 EB without induction.  Each site is centered at the 19,651 non-overlapping Etv2 ChIP-seq summits in EB differentiation.  The Etv2 peaks into "early", "late" and "</w:t>
      </w:r>
      <w:ins w:id="164" w:author="Wuming Gong" w:date="2020-02-28T12:55:00Z">
        <w:r w:rsidR="00DD6872">
          <w:rPr>
            <w:rFonts w:ascii="Arial" w:hAnsi="Arial" w:cs="Arial"/>
            <w:lang w:eastAsia="zh-CN"/>
          </w:rPr>
          <w:t>sustained</w:t>
        </w:r>
      </w:ins>
      <w:del w:id="165" w:author="Wuming Gong" w:date="2020-02-28T12:55:00Z">
        <w:r w:rsidR="00FE0337" w:rsidDel="00DD6872">
          <w:rPr>
            <w:rFonts w:ascii="Arial" w:hAnsi="Arial" w:cs="Arial"/>
            <w:lang w:eastAsia="zh-CN"/>
          </w:rPr>
          <w:delText>persist</w:delText>
        </w:r>
      </w:del>
      <w:r w:rsidR="00FE0337">
        <w:rPr>
          <w:rFonts w:ascii="Arial" w:hAnsi="Arial" w:cs="Arial"/>
          <w:lang w:eastAsia="zh-CN"/>
        </w:rPr>
        <w:t xml:space="preserve">" groups according to whether Etv2 peaks were present in 3 hours post induction (early stage), 12 hours post induction (late stage) or both stages.  </w:t>
      </w:r>
      <w:r w:rsidR="00E67000" w:rsidRPr="00E67000">
        <w:rPr>
          <w:rFonts w:ascii="Arial" w:hAnsi="Arial" w:cs="Arial"/>
          <w:b/>
          <w:lang w:eastAsia="zh-CN"/>
        </w:rPr>
        <w:t>(c-d)</w:t>
      </w:r>
      <w:r w:rsidR="00E67000">
        <w:rPr>
          <w:rFonts w:ascii="Arial" w:hAnsi="Arial" w:cs="Arial"/>
          <w:lang w:eastAsia="zh-CN"/>
        </w:rPr>
        <w:t xml:space="preserve"> The Venn diagram shows the overlap between late Etv2 peaks in MEF and EB, as well as the overlap between the genes near the late Etv2 peaks. </w:t>
      </w:r>
      <w:r w:rsidR="00E67000" w:rsidRPr="004B5DC5">
        <w:rPr>
          <w:rFonts w:ascii="Arial" w:hAnsi="Arial" w:cs="Arial"/>
          <w:b/>
          <w:lang w:eastAsia="zh-CN"/>
        </w:rPr>
        <w:t>(e)</w:t>
      </w:r>
      <w:r w:rsidR="00E67000">
        <w:rPr>
          <w:rFonts w:ascii="Arial" w:hAnsi="Arial" w:cs="Arial"/>
          <w:lang w:eastAsia="zh-CN"/>
        </w:rPr>
        <w:t xml:space="preserve"> The percent of </w:t>
      </w:r>
      <w:r w:rsidR="004B5DC5">
        <w:rPr>
          <w:rFonts w:ascii="Arial" w:hAnsi="Arial" w:cs="Arial"/>
          <w:lang w:eastAsia="zh-CN"/>
        </w:rPr>
        <w:t xml:space="preserve">blood vessel development related genes near the early, late or </w:t>
      </w:r>
      <w:ins w:id="166" w:author="Wuming Gong" w:date="2020-02-28T12:56:00Z">
        <w:r w:rsidR="00DD6872">
          <w:rPr>
            <w:rFonts w:ascii="Arial" w:hAnsi="Arial" w:cs="Arial"/>
            <w:lang w:eastAsia="zh-CN"/>
          </w:rPr>
          <w:t>sustained</w:t>
        </w:r>
      </w:ins>
      <w:bookmarkStart w:id="167" w:name="_GoBack"/>
      <w:bookmarkEnd w:id="167"/>
      <w:del w:id="168" w:author="Wuming Gong" w:date="2020-02-28T12:56:00Z">
        <w:r w:rsidR="004B5DC5" w:rsidDel="00DD6872">
          <w:rPr>
            <w:rFonts w:ascii="Arial" w:hAnsi="Arial" w:cs="Arial"/>
            <w:lang w:eastAsia="zh-CN"/>
          </w:rPr>
          <w:delText xml:space="preserve">persist </w:delText>
        </w:r>
      </w:del>
      <w:r w:rsidR="004B5DC5">
        <w:rPr>
          <w:rFonts w:ascii="Arial" w:hAnsi="Arial" w:cs="Arial"/>
          <w:lang w:eastAsia="zh-CN"/>
        </w:rPr>
        <w:t>Etv2 peaks in EB and MEF. (</w:t>
      </w:r>
      <w:r w:rsidR="00A31163">
        <w:rPr>
          <w:rFonts w:ascii="Arial" w:hAnsi="Arial" w:cs="Arial"/>
          <w:lang w:eastAsia="zh-CN"/>
        </w:rPr>
        <w:t xml:space="preserve">f) The model of Etv2 induced reprogramming. Etv2 targets the nucleosome during the early stage of reprogramming.  Brg1 help to maintain the stabilize the Etv2 binding near the endothelial genes, coupled with the increasing of local H3K27ac levels.  </w:t>
      </w:r>
    </w:p>
    <w:p w14:paraId="308FA18E" w14:textId="246A4212" w:rsidR="00547E87" w:rsidRDefault="00547E87" w:rsidP="00547E87">
      <w:pPr>
        <w:spacing w:line="360" w:lineRule="auto"/>
        <w:outlineLvl w:val="0"/>
        <w:rPr>
          <w:rFonts w:ascii="Arial" w:hAnsi="Arial" w:cs="Arial"/>
          <w:lang w:eastAsia="zh-CN"/>
        </w:rPr>
      </w:pPr>
    </w:p>
    <w:p w14:paraId="4BCB1BB5" w14:textId="73C05E52" w:rsidR="00D63DDC" w:rsidRDefault="00D63DDC">
      <w:pPr>
        <w:rPr>
          <w:rFonts w:ascii="Arial" w:hAnsi="Arial" w:cs="Arial"/>
          <w:lang w:eastAsia="zh-CN"/>
        </w:rPr>
      </w:pPr>
      <w:r>
        <w:rPr>
          <w:rFonts w:ascii="Arial" w:hAnsi="Arial" w:cs="Arial"/>
          <w:lang w:eastAsia="zh-CN"/>
        </w:rPr>
        <w:br w:type="page"/>
      </w:r>
    </w:p>
    <w:p w14:paraId="35EF5518" w14:textId="13021AF4" w:rsidR="0083386A" w:rsidRPr="00D63DDC" w:rsidRDefault="00D63DDC" w:rsidP="00D63DDC">
      <w:pPr>
        <w:spacing w:line="480" w:lineRule="auto"/>
        <w:outlineLvl w:val="0"/>
        <w:rPr>
          <w:rFonts w:ascii="Arial" w:hAnsi="Arial" w:cs="Arial"/>
          <w:b/>
          <w:sz w:val="28"/>
          <w:lang w:eastAsia="zh-CN"/>
        </w:rPr>
      </w:pPr>
      <w:r w:rsidRPr="007D17AF">
        <w:rPr>
          <w:rFonts w:ascii="Arial" w:hAnsi="Arial" w:cs="Arial"/>
          <w:b/>
          <w:sz w:val="28"/>
          <w:lang w:eastAsia="zh-CN"/>
        </w:rPr>
        <w:lastRenderedPageBreak/>
        <w:t>References</w:t>
      </w:r>
    </w:p>
    <w:sdt>
      <w:sdtPr>
        <w:rPr>
          <w:rFonts w:ascii="Arial" w:hAnsi="Arial" w:cs="Arial"/>
          <w:b/>
          <w:sz w:val="28"/>
          <w:lang w:eastAsia="zh-CN"/>
        </w:rPr>
        <w:tag w:val="bibliography"/>
        <w:id w:val="-484699396"/>
        <w:placeholder>
          <w:docPart w:val="DefaultPlaceholder_-1854013440"/>
        </w:placeholder>
      </w:sdtPr>
      <w:sdtEndPr/>
      <w:sdtContent>
        <w:p w14:paraId="48CE5CF0" w14:textId="209A48B7" w:rsidR="001C53D9" w:rsidRPr="001C53D9" w:rsidRDefault="001C53D9" w:rsidP="001C53D9">
          <w:pPr>
            <w:spacing w:line="360" w:lineRule="auto"/>
            <w:outlineLvl w:val="0"/>
            <w:rPr>
              <w:rFonts w:ascii="Arial" w:hAnsi="Arial" w:cs="Arial"/>
              <w:b/>
              <w:sz w:val="28"/>
              <w:lang w:eastAsia="zh-CN"/>
            </w:rPr>
          </w:pPr>
          <w:r w:rsidRPr="001C53D9">
            <w:rPr>
              <w:rFonts w:ascii="Arial" w:eastAsia="Times New Roman" w:hAnsi="Arial" w:cs="Arial"/>
              <w:color w:val="000000"/>
              <w:sz w:val="28"/>
            </w:rPr>
            <w:br/>
          </w:r>
          <w:r w:rsidRPr="001C53D9">
            <w:rPr>
              <w:rStyle w:val="csl-left-margin"/>
              <w:rFonts w:ascii="Arial" w:eastAsia="Times New Roman" w:hAnsi="Arial" w:cs="Arial"/>
              <w:color w:val="000000"/>
              <w:sz w:val="28"/>
            </w:rPr>
            <w:t xml:space="preserve">1. </w:t>
          </w:r>
          <w:proofErr w:type="spellStart"/>
          <w:r w:rsidRPr="001C53D9">
            <w:rPr>
              <w:rStyle w:val="csl-right-inline"/>
              <w:rFonts w:ascii="Arial" w:eastAsia="Times New Roman" w:hAnsi="Arial" w:cs="Arial"/>
              <w:color w:val="000000"/>
              <w:sz w:val="28"/>
            </w:rPr>
            <w:t>Soufi</w:t>
          </w:r>
          <w:proofErr w:type="spellEnd"/>
          <w:r w:rsidRPr="001C53D9">
            <w:rPr>
              <w:rStyle w:val="csl-right-inline"/>
              <w:rFonts w:ascii="Arial" w:eastAsia="Times New Roman" w:hAnsi="Arial" w:cs="Arial"/>
              <w:color w:val="000000"/>
              <w:sz w:val="28"/>
            </w:rPr>
            <w:t xml:space="preserve">, A. </w:t>
          </w:r>
          <w:r w:rsidRPr="001C53D9">
            <w:rPr>
              <w:rStyle w:val="csl-right-inline"/>
              <w:rFonts w:ascii="Arial" w:eastAsia="Times New Roman" w:hAnsi="Arial" w:cs="Arial"/>
              <w:i/>
              <w:iCs/>
              <w:color w:val="000000"/>
              <w:sz w:val="28"/>
            </w:rPr>
            <w:t>et al.</w:t>
          </w:r>
          <w:r w:rsidRPr="001C53D9">
            <w:rPr>
              <w:rStyle w:val="csl-right-inline"/>
              <w:rFonts w:ascii="Arial" w:eastAsia="Times New Roman" w:hAnsi="Arial" w:cs="Arial"/>
              <w:color w:val="000000"/>
              <w:sz w:val="28"/>
            </w:rPr>
            <w:t xml:space="preserve"> Pioneer transcription factors target partial DNA motifs on nucleosomes to initiate reprogramming. </w:t>
          </w:r>
          <w:r w:rsidRPr="001C53D9">
            <w:rPr>
              <w:rStyle w:val="csl-right-inline"/>
              <w:rFonts w:ascii="Arial" w:eastAsia="Times New Roman" w:hAnsi="Arial" w:cs="Arial"/>
              <w:i/>
              <w:iCs/>
              <w:color w:val="000000"/>
              <w:sz w:val="28"/>
            </w:rPr>
            <w:t>Cell</w:t>
          </w:r>
          <w:r w:rsidRPr="001C53D9">
            <w:rPr>
              <w:rStyle w:val="csl-right-inline"/>
              <w:rFonts w:ascii="Arial" w:eastAsia="Times New Roman" w:hAnsi="Arial" w:cs="Arial"/>
              <w:color w:val="000000"/>
              <w:sz w:val="28"/>
            </w:rPr>
            <w:t xml:space="preserve"> </w:t>
          </w:r>
          <w:r w:rsidRPr="001C53D9">
            <w:rPr>
              <w:rStyle w:val="csl-right-inline"/>
              <w:rFonts w:ascii="Arial" w:eastAsia="Times New Roman" w:hAnsi="Arial" w:cs="Arial"/>
              <w:b/>
              <w:bCs/>
              <w:color w:val="000000"/>
              <w:sz w:val="28"/>
            </w:rPr>
            <w:t>161</w:t>
          </w:r>
          <w:r w:rsidRPr="001C53D9">
            <w:rPr>
              <w:rStyle w:val="csl-right-inline"/>
              <w:rFonts w:ascii="Arial" w:eastAsia="Times New Roman" w:hAnsi="Arial" w:cs="Arial"/>
              <w:color w:val="000000"/>
              <w:sz w:val="28"/>
            </w:rPr>
            <w:t xml:space="preserve">, 555–568 (2015). </w:t>
          </w:r>
          <w:r w:rsidRPr="001C53D9">
            <w:rPr>
              <w:rFonts w:ascii="Arial" w:eastAsia="Times New Roman" w:hAnsi="Arial" w:cs="Arial"/>
              <w:color w:val="000000"/>
              <w:sz w:val="28"/>
            </w:rPr>
            <w:br/>
          </w:r>
          <w:r w:rsidRPr="001C53D9">
            <w:rPr>
              <w:rFonts w:ascii="Arial" w:eastAsia="Times New Roman" w:hAnsi="Arial" w:cs="Arial"/>
              <w:color w:val="000000"/>
              <w:sz w:val="28"/>
            </w:rPr>
            <w:br/>
          </w:r>
          <w:r w:rsidRPr="001C53D9">
            <w:rPr>
              <w:rStyle w:val="csl-left-margin"/>
              <w:rFonts w:ascii="Arial" w:eastAsia="Times New Roman" w:hAnsi="Arial" w:cs="Arial"/>
              <w:color w:val="000000"/>
              <w:sz w:val="28"/>
            </w:rPr>
            <w:t xml:space="preserve">2. </w:t>
          </w:r>
          <w:proofErr w:type="spellStart"/>
          <w:r w:rsidRPr="001C53D9">
            <w:rPr>
              <w:rStyle w:val="csl-right-inline"/>
              <w:rFonts w:ascii="Arial" w:eastAsia="Times New Roman" w:hAnsi="Arial" w:cs="Arial"/>
              <w:color w:val="000000"/>
              <w:sz w:val="28"/>
            </w:rPr>
            <w:t>Gualdi</w:t>
          </w:r>
          <w:proofErr w:type="spellEnd"/>
          <w:r w:rsidRPr="001C53D9">
            <w:rPr>
              <w:rStyle w:val="csl-right-inline"/>
              <w:rFonts w:ascii="Arial" w:eastAsia="Times New Roman" w:hAnsi="Arial" w:cs="Arial"/>
              <w:color w:val="000000"/>
              <w:sz w:val="28"/>
            </w:rPr>
            <w:t xml:space="preserve">, R. </w:t>
          </w:r>
          <w:r w:rsidRPr="001C53D9">
            <w:rPr>
              <w:rStyle w:val="csl-right-inline"/>
              <w:rFonts w:ascii="Arial" w:eastAsia="Times New Roman" w:hAnsi="Arial" w:cs="Arial"/>
              <w:i/>
              <w:iCs/>
              <w:color w:val="000000"/>
              <w:sz w:val="28"/>
            </w:rPr>
            <w:t>et al.</w:t>
          </w:r>
          <w:r w:rsidRPr="001C53D9">
            <w:rPr>
              <w:rStyle w:val="csl-right-inline"/>
              <w:rFonts w:ascii="Arial" w:eastAsia="Times New Roman" w:hAnsi="Arial" w:cs="Arial"/>
              <w:color w:val="000000"/>
              <w:sz w:val="28"/>
            </w:rPr>
            <w:t xml:space="preserve"> Hepatic specification of the gut endoderm in vitro: cell signaling and transcriptional control. </w:t>
          </w:r>
          <w:r w:rsidRPr="001C53D9">
            <w:rPr>
              <w:rStyle w:val="csl-right-inline"/>
              <w:rFonts w:ascii="Arial" w:eastAsia="Times New Roman" w:hAnsi="Arial" w:cs="Arial"/>
              <w:i/>
              <w:iCs/>
              <w:color w:val="000000"/>
              <w:sz w:val="28"/>
            </w:rPr>
            <w:t>Gene Dev</w:t>
          </w:r>
          <w:r w:rsidRPr="001C53D9">
            <w:rPr>
              <w:rStyle w:val="csl-right-inline"/>
              <w:rFonts w:ascii="Arial" w:eastAsia="Times New Roman" w:hAnsi="Arial" w:cs="Arial"/>
              <w:color w:val="000000"/>
              <w:sz w:val="28"/>
            </w:rPr>
            <w:t xml:space="preserve"> </w:t>
          </w:r>
          <w:r w:rsidRPr="001C53D9">
            <w:rPr>
              <w:rStyle w:val="csl-right-inline"/>
              <w:rFonts w:ascii="Arial" w:eastAsia="Times New Roman" w:hAnsi="Arial" w:cs="Arial"/>
              <w:b/>
              <w:bCs/>
              <w:color w:val="000000"/>
              <w:sz w:val="28"/>
            </w:rPr>
            <w:t>10</w:t>
          </w:r>
          <w:r w:rsidRPr="001C53D9">
            <w:rPr>
              <w:rStyle w:val="csl-right-inline"/>
              <w:rFonts w:ascii="Arial" w:eastAsia="Times New Roman" w:hAnsi="Arial" w:cs="Arial"/>
              <w:color w:val="000000"/>
              <w:sz w:val="28"/>
            </w:rPr>
            <w:t xml:space="preserve">, 1670–1682 (1996). </w:t>
          </w:r>
          <w:r w:rsidRPr="001C53D9">
            <w:rPr>
              <w:rFonts w:ascii="Arial" w:eastAsia="Times New Roman" w:hAnsi="Arial" w:cs="Arial"/>
              <w:color w:val="000000"/>
              <w:sz w:val="28"/>
            </w:rPr>
            <w:br/>
          </w:r>
          <w:r w:rsidRPr="001C53D9">
            <w:rPr>
              <w:rFonts w:ascii="Arial" w:eastAsia="Times New Roman" w:hAnsi="Arial" w:cs="Arial"/>
              <w:color w:val="000000"/>
              <w:sz w:val="28"/>
            </w:rPr>
            <w:br/>
          </w:r>
          <w:r w:rsidRPr="001C53D9">
            <w:rPr>
              <w:rStyle w:val="csl-left-margin"/>
              <w:rFonts w:ascii="Arial" w:eastAsia="Times New Roman" w:hAnsi="Arial" w:cs="Arial"/>
              <w:color w:val="000000"/>
              <w:sz w:val="28"/>
            </w:rPr>
            <w:t xml:space="preserve">3. </w:t>
          </w:r>
          <w:proofErr w:type="spellStart"/>
          <w:r w:rsidRPr="001C53D9">
            <w:rPr>
              <w:rStyle w:val="csl-right-inline"/>
              <w:rFonts w:ascii="Arial" w:eastAsia="Times New Roman" w:hAnsi="Arial" w:cs="Arial"/>
              <w:color w:val="000000"/>
              <w:sz w:val="28"/>
            </w:rPr>
            <w:t>Takaku</w:t>
          </w:r>
          <w:proofErr w:type="spellEnd"/>
          <w:r w:rsidRPr="001C53D9">
            <w:rPr>
              <w:rStyle w:val="csl-right-inline"/>
              <w:rFonts w:ascii="Arial" w:eastAsia="Times New Roman" w:hAnsi="Arial" w:cs="Arial"/>
              <w:color w:val="000000"/>
              <w:sz w:val="28"/>
            </w:rPr>
            <w:t xml:space="preserve">, M. </w:t>
          </w:r>
          <w:r w:rsidRPr="001C53D9">
            <w:rPr>
              <w:rStyle w:val="csl-right-inline"/>
              <w:rFonts w:ascii="Arial" w:eastAsia="Times New Roman" w:hAnsi="Arial" w:cs="Arial"/>
              <w:i/>
              <w:iCs/>
              <w:color w:val="000000"/>
              <w:sz w:val="28"/>
            </w:rPr>
            <w:t>et al.</w:t>
          </w:r>
          <w:r w:rsidRPr="001C53D9">
            <w:rPr>
              <w:rStyle w:val="csl-right-inline"/>
              <w:rFonts w:ascii="Arial" w:eastAsia="Times New Roman" w:hAnsi="Arial" w:cs="Arial"/>
              <w:color w:val="000000"/>
              <w:sz w:val="28"/>
            </w:rPr>
            <w:t xml:space="preserve"> GATA3-dependent cellular reprogramming requires activation-domain dependent recruitment of a chromatin remodeler. </w:t>
          </w:r>
          <w:r w:rsidRPr="001C53D9">
            <w:rPr>
              <w:rStyle w:val="csl-right-inline"/>
              <w:rFonts w:ascii="Arial" w:eastAsia="Times New Roman" w:hAnsi="Arial" w:cs="Arial"/>
              <w:i/>
              <w:iCs/>
              <w:color w:val="000000"/>
              <w:sz w:val="28"/>
            </w:rPr>
            <w:t xml:space="preserve">Genome </w:t>
          </w:r>
          <w:proofErr w:type="spellStart"/>
          <w:r w:rsidRPr="001C53D9">
            <w:rPr>
              <w:rStyle w:val="csl-right-inline"/>
              <w:rFonts w:ascii="Arial" w:eastAsia="Times New Roman" w:hAnsi="Arial" w:cs="Arial"/>
              <w:i/>
              <w:iCs/>
              <w:color w:val="000000"/>
              <w:sz w:val="28"/>
            </w:rPr>
            <w:t>Biol</w:t>
          </w:r>
          <w:proofErr w:type="spellEnd"/>
          <w:r w:rsidRPr="001C53D9">
            <w:rPr>
              <w:rStyle w:val="csl-right-inline"/>
              <w:rFonts w:ascii="Arial" w:eastAsia="Times New Roman" w:hAnsi="Arial" w:cs="Arial"/>
              <w:color w:val="000000"/>
              <w:sz w:val="28"/>
            </w:rPr>
            <w:t xml:space="preserve"> </w:t>
          </w:r>
          <w:r w:rsidRPr="001C53D9">
            <w:rPr>
              <w:rStyle w:val="csl-right-inline"/>
              <w:rFonts w:ascii="Arial" w:eastAsia="Times New Roman" w:hAnsi="Arial" w:cs="Arial"/>
              <w:b/>
              <w:bCs/>
              <w:color w:val="000000"/>
              <w:sz w:val="28"/>
            </w:rPr>
            <w:t>17</w:t>
          </w:r>
          <w:r w:rsidRPr="001C53D9">
            <w:rPr>
              <w:rStyle w:val="csl-right-inline"/>
              <w:rFonts w:ascii="Arial" w:eastAsia="Times New Roman" w:hAnsi="Arial" w:cs="Arial"/>
              <w:color w:val="000000"/>
              <w:sz w:val="28"/>
            </w:rPr>
            <w:t xml:space="preserve">, 36 (2016). </w:t>
          </w:r>
          <w:r w:rsidRPr="001C53D9">
            <w:rPr>
              <w:rFonts w:ascii="Arial" w:eastAsia="Times New Roman" w:hAnsi="Arial" w:cs="Arial"/>
              <w:color w:val="000000"/>
              <w:sz w:val="28"/>
            </w:rPr>
            <w:br/>
          </w:r>
          <w:r w:rsidRPr="001C53D9">
            <w:rPr>
              <w:rFonts w:ascii="Arial" w:eastAsia="Times New Roman" w:hAnsi="Arial" w:cs="Arial"/>
              <w:color w:val="000000"/>
              <w:sz w:val="28"/>
            </w:rPr>
            <w:br/>
          </w:r>
          <w:r w:rsidRPr="001C53D9">
            <w:rPr>
              <w:rStyle w:val="csl-left-margin"/>
              <w:rFonts w:ascii="Arial" w:eastAsia="Times New Roman" w:hAnsi="Arial" w:cs="Arial"/>
              <w:color w:val="000000"/>
              <w:sz w:val="28"/>
            </w:rPr>
            <w:t xml:space="preserve">4. </w:t>
          </w:r>
          <w:r w:rsidRPr="001C53D9">
            <w:rPr>
              <w:rStyle w:val="csl-right-inline"/>
              <w:rFonts w:ascii="Arial" w:eastAsia="Times New Roman" w:hAnsi="Arial" w:cs="Arial"/>
              <w:color w:val="000000"/>
              <w:sz w:val="28"/>
            </w:rPr>
            <w:t>van </w:t>
          </w:r>
          <w:proofErr w:type="spellStart"/>
          <w:r w:rsidRPr="001C53D9">
            <w:rPr>
              <w:rStyle w:val="csl-right-inline"/>
              <w:rFonts w:ascii="Arial" w:eastAsia="Times New Roman" w:hAnsi="Arial" w:cs="Arial"/>
              <w:color w:val="000000"/>
              <w:sz w:val="28"/>
            </w:rPr>
            <w:t>Oevelen</w:t>
          </w:r>
          <w:proofErr w:type="spellEnd"/>
          <w:r w:rsidRPr="001C53D9">
            <w:rPr>
              <w:rStyle w:val="csl-right-inline"/>
              <w:rFonts w:ascii="Arial" w:eastAsia="Times New Roman" w:hAnsi="Arial" w:cs="Arial"/>
              <w:color w:val="000000"/>
              <w:sz w:val="28"/>
            </w:rPr>
            <w:t xml:space="preserve">, C. </w:t>
          </w:r>
          <w:r w:rsidRPr="001C53D9">
            <w:rPr>
              <w:rStyle w:val="csl-right-inline"/>
              <w:rFonts w:ascii="Arial" w:eastAsia="Times New Roman" w:hAnsi="Arial" w:cs="Arial"/>
              <w:i/>
              <w:iCs/>
              <w:color w:val="000000"/>
              <w:sz w:val="28"/>
            </w:rPr>
            <w:t>et al.</w:t>
          </w:r>
          <w:r w:rsidRPr="001C53D9">
            <w:rPr>
              <w:rStyle w:val="csl-right-inline"/>
              <w:rFonts w:ascii="Arial" w:eastAsia="Times New Roman" w:hAnsi="Arial" w:cs="Arial"/>
              <w:color w:val="000000"/>
              <w:sz w:val="28"/>
            </w:rPr>
            <w:t xml:space="preserve"> C/EBPα Activates Pre-existing and De Novo Macrophage Enhancers during Induced Pre-B Cell </w:t>
          </w:r>
          <w:proofErr w:type="spellStart"/>
          <w:r w:rsidRPr="001C53D9">
            <w:rPr>
              <w:rStyle w:val="csl-right-inline"/>
              <w:rFonts w:ascii="Arial" w:eastAsia="Times New Roman" w:hAnsi="Arial" w:cs="Arial"/>
              <w:color w:val="000000"/>
              <w:sz w:val="28"/>
            </w:rPr>
            <w:t>Transdifferentiation</w:t>
          </w:r>
          <w:proofErr w:type="spellEnd"/>
          <w:r w:rsidRPr="001C53D9">
            <w:rPr>
              <w:rStyle w:val="csl-right-inline"/>
              <w:rFonts w:ascii="Arial" w:eastAsia="Times New Roman" w:hAnsi="Arial" w:cs="Arial"/>
              <w:color w:val="000000"/>
              <w:sz w:val="28"/>
            </w:rPr>
            <w:t xml:space="preserve"> and </w:t>
          </w:r>
          <w:proofErr w:type="spellStart"/>
          <w:r w:rsidRPr="001C53D9">
            <w:rPr>
              <w:rStyle w:val="csl-right-inline"/>
              <w:rFonts w:ascii="Arial" w:eastAsia="Times New Roman" w:hAnsi="Arial" w:cs="Arial"/>
              <w:color w:val="000000"/>
              <w:sz w:val="28"/>
            </w:rPr>
            <w:t>Myelopoiesis</w:t>
          </w:r>
          <w:proofErr w:type="spellEnd"/>
          <w:r w:rsidRPr="001C53D9">
            <w:rPr>
              <w:rStyle w:val="csl-right-inline"/>
              <w:rFonts w:ascii="Arial" w:eastAsia="Times New Roman" w:hAnsi="Arial" w:cs="Arial"/>
              <w:color w:val="000000"/>
              <w:sz w:val="28"/>
            </w:rPr>
            <w:t xml:space="preserve">. </w:t>
          </w:r>
          <w:r w:rsidRPr="001C53D9">
            <w:rPr>
              <w:rStyle w:val="csl-right-inline"/>
              <w:rFonts w:ascii="Arial" w:eastAsia="Times New Roman" w:hAnsi="Arial" w:cs="Arial"/>
              <w:i/>
              <w:iCs/>
              <w:color w:val="000000"/>
              <w:sz w:val="28"/>
            </w:rPr>
            <w:t>Stem Cell Rep</w:t>
          </w:r>
          <w:r w:rsidRPr="001C53D9">
            <w:rPr>
              <w:rStyle w:val="csl-right-inline"/>
              <w:rFonts w:ascii="Arial" w:eastAsia="Times New Roman" w:hAnsi="Arial" w:cs="Arial"/>
              <w:color w:val="000000"/>
              <w:sz w:val="28"/>
            </w:rPr>
            <w:t xml:space="preserve"> </w:t>
          </w:r>
          <w:r w:rsidRPr="001C53D9">
            <w:rPr>
              <w:rStyle w:val="csl-right-inline"/>
              <w:rFonts w:ascii="Arial" w:eastAsia="Times New Roman" w:hAnsi="Arial" w:cs="Arial"/>
              <w:b/>
              <w:bCs/>
              <w:color w:val="000000"/>
              <w:sz w:val="28"/>
            </w:rPr>
            <w:t>5</w:t>
          </w:r>
          <w:r w:rsidRPr="001C53D9">
            <w:rPr>
              <w:rStyle w:val="csl-right-inline"/>
              <w:rFonts w:ascii="Arial" w:eastAsia="Times New Roman" w:hAnsi="Arial" w:cs="Arial"/>
              <w:color w:val="000000"/>
              <w:sz w:val="28"/>
            </w:rPr>
            <w:t xml:space="preserve">, 232–247 (2015). </w:t>
          </w:r>
          <w:r w:rsidRPr="001C53D9">
            <w:rPr>
              <w:rFonts w:ascii="Arial" w:eastAsia="Times New Roman" w:hAnsi="Arial" w:cs="Arial"/>
              <w:color w:val="000000"/>
              <w:sz w:val="28"/>
            </w:rPr>
            <w:br/>
          </w:r>
          <w:r w:rsidRPr="001C53D9">
            <w:rPr>
              <w:rFonts w:ascii="Arial" w:eastAsia="Times New Roman" w:hAnsi="Arial" w:cs="Arial"/>
              <w:color w:val="000000"/>
              <w:sz w:val="28"/>
            </w:rPr>
            <w:br/>
          </w:r>
          <w:r w:rsidRPr="001C53D9">
            <w:rPr>
              <w:rStyle w:val="csl-left-margin"/>
              <w:rFonts w:ascii="Arial" w:eastAsia="Times New Roman" w:hAnsi="Arial" w:cs="Arial"/>
              <w:color w:val="000000"/>
              <w:sz w:val="28"/>
            </w:rPr>
            <w:t xml:space="preserve">5. </w:t>
          </w:r>
          <w:proofErr w:type="spellStart"/>
          <w:r w:rsidRPr="001C53D9">
            <w:rPr>
              <w:rStyle w:val="csl-right-inline"/>
              <w:rFonts w:ascii="Arial" w:eastAsia="Times New Roman" w:hAnsi="Arial" w:cs="Arial"/>
              <w:color w:val="000000"/>
              <w:sz w:val="28"/>
            </w:rPr>
            <w:t>Mayran</w:t>
          </w:r>
          <w:proofErr w:type="spellEnd"/>
          <w:r w:rsidRPr="001C53D9">
            <w:rPr>
              <w:rStyle w:val="csl-right-inline"/>
              <w:rFonts w:ascii="Arial" w:eastAsia="Times New Roman" w:hAnsi="Arial" w:cs="Arial"/>
              <w:color w:val="000000"/>
              <w:sz w:val="28"/>
            </w:rPr>
            <w:t xml:space="preserve">, A. </w:t>
          </w:r>
          <w:r w:rsidRPr="001C53D9">
            <w:rPr>
              <w:rStyle w:val="csl-right-inline"/>
              <w:rFonts w:ascii="Arial" w:eastAsia="Times New Roman" w:hAnsi="Arial" w:cs="Arial"/>
              <w:i/>
              <w:iCs/>
              <w:color w:val="000000"/>
              <w:sz w:val="28"/>
            </w:rPr>
            <w:t>et al.</w:t>
          </w:r>
          <w:r w:rsidRPr="001C53D9">
            <w:rPr>
              <w:rStyle w:val="csl-right-inline"/>
              <w:rFonts w:ascii="Arial" w:eastAsia="Times New Roman" w:hAnsi="Arial" w:cs="Arial"/>
              <w:color w:val="000000"/>
              <w:sz w:val="28"/>
            </w:rPr>
            <w:t xml:space="preserve"> Pioneer and </w:t>
          </w:r>
          <w:proofErr w:type="spellStart"/>
          <w:r w:rsidRPr="001C53D9">
            <w:rPr>
              <w:rStyle w:val="csl-right-inline"/>
              <w:rFonts w:ascii="Arial" w:eastAsia="Times New Roman" w:hAnsi="Arial" w:cs="Arial"/>
              <w:color w:val="000000"/>
              <w:sz w:val="28"/>
            </w:rPr>
            <w:t>nonpioneer</w:t>
          </w:r>
          <w:proofErr w:type="spellEnd"/>
          <w:r w:rsidRPr="001C53D9">
            <w:rPr>
              <w:rStyle w:val="csl-right-inline"/>
              <w:rFonts w:ascii="Arial" w:eastAsia="Times New Roman" w:hAnsi="Arial" w:cs="Arial"/>
              <w:color w:val="000000"/>
              <w:sz w:val="28"/>
            </w:rPr>
            <w:t xml:space="preserve"> cooperation drives lineage specific chromatin opening. </w:t>
          </w:r>
          <w:proofErr w:type="spellStart"/>
          <w:r w:rsidRPr="001C53D9">
            <w:rPr>
              <w:rStyle w:val="csl-right-inline"/>
              <w:rFonts w:ascii="Arial" w:eastAsia="Times New Roman" w:hAnsi="Arial" w:cs="Arial"/>
              <w:i/>
              <w:iCs/>
              <w:color w:val="000000"/>
              <w:sz w:val="28"/>
            </w:rPr>
            <w:t>bioRxiv</w:t>
          </w:r>
          <w:proofErr w:type="spellEnd"/>
          <w:r w:rsidRPr="001C53D9">
            <w:rPr>
              <w:rStyle w:val="csl-right-inline"/>
              <w:rFonts w:ascii="Arial" w:eastAsia="Times New Roman" w:hAnsi="Arial" w:cs="Arial"/>
              <w:color w:val="000000"/>
              <w:sz w:val="28"/>
            </w:rPr>
            <w:t xml:space="preserve"> 472647 (2019) doi:10.1101/472647 . </w:t>
          </w:r>
          <w:r w:rsidRPr="001C53D9">
            <w:rPr>
              <w:rFonts w:ascii="Arial" w:eastAsia="Times New Roman" w:hAnsi="Arial" w:cs="Arial"/>
              <w:color w:val="000000"/>
              <w:sz w:val="28"/>
            </w:rPr>
            <w:br/>
          </w:r>
          <w:r w:rsidRPr="001C53D9">
            <w:rPr>
              <w:rFonts w:ascii="Arial" w:eastAsia="Times New Roman" w:hAnsi="Arial" w:cs="Arial"/>
              <w:color w:val="000000"/>
              <w:sz w:val="28"/>
            </w:rPr>
            <w:br/>
          </w:r>
          <w:r w:rsidRPr="001C53D9">
            <w:rPr>
              <w:rStyle w:val="csl-left-margin"/>
              <w:rFonts w:ascii="Arial" w:eastAsia="Times New Roman" w:hAnsi="Arial" w:cs="Arial"/>
              <w:color w:val="000000"/>
              <w:sz w:val="28"/>
            </w:rPr>
            <w:t xml:space="preserve">6. </w:t>
          </w:r>
          <w:proofErr w:type="spellStart"/>
          <w:r w:rsidRPr="001C53D9">
            <w:rPr>
              <w:rStyle w:val="csl-right-inline"/>
              <w:rFonts w:ascii="Arial" w:eastAsia="Times New Roman" w:hAnsi="Arial" w:cs="Arial"/>
              <w:color w:val="000000"/>
              <w:sz w:val="28"/>
            </w:rPr>
            <w:t>Györy</w:t>
          </w:r>
          <w:proofErr w:type="spellEnd"/>
          <w:r w:rsidRPr="001C53D9">
            <w:rPr>
              <w:rStyle w:val="csl-right-inline"/>
              <w:rFonts w:ascii="Arial" w:eastAsia="Times New Roman" w:hAnsi="Arial" w:cs="Arial"/>
              <w:color w:val="000000"/>
              <w:sz w:val="28"/>
            </w:rPr>
            <w:t xml:space="preserve">, I. </w:t>
          </w:r>
          <w:r w:rsidRPr="001C53D9">
            <w:rPr>
              <w:rStyle w:val="csl-right-inline"/>
              <w:rFonts w:ascii="Arial" w:eastAsia="Times New Roman" w:hAnsi="Arial" w:cs="Arial"/>
              <w:i/>
              <w:iCs/>
              <w:color w:val="000000"/>
              <w:sz w:val="28"/>
            </w:rPr>
            <w:t>et al.</w:t>
          </w:r>
          <w:r w:rsidRPr="001C53D9">
            <w:rPr>
              <w:rStyle w:val="csl-right-inline"/>
              <w:rFonts w:ascii="Arial" w:eastAsia="Times New Roman" w:hAnsi="Arial" w:cs="Arial"/>
              <w:color w:val="000000"/>
              <w:sz w:val="28"/>
            </w:rPr>
            <w:t xml:space="preserve"> Transcription factor Ebf1 regulates differentiation stage-specific signaling, proliferation, and survival of B cells. </w:t>
          </w:r>
          <w:r w:rsidRPr="001C53D9">
            <w:rPr>
              <w:rStyle w:val="csl-right-inline"/>
              <w:rFonts w:ascii="Arial" w:eastAsia="Times New Roman" w:hAnsi="Arial" w:cs="Arial"/>
              <w:i/>
              <w:iCs/>
              <w:color w:val="000000"/>
              <w:sz w:val="28"/>
            </w:rPr>
            <w:t>Gene Dev</w:t>
          </w:r>
          <w:r w:rsidRPr="001C53D9">
            <w:rPr>
              <w:rStyle w:val="csl-right-inline"/>
              <w:rFonts w:ascii="Arial" w:eastAsia="Times New Roman" w:hAnsi="Arial" w:cs="Arial"/>
              <w:color w:val="000000"/>
              <w:sz w:val="28"/>
            </w:rPr>
            <w:t xml:space="preserve"> </w:t>
          </w:r>
          <w:r w:rsidRPr="001C53D9">
            <w:rPr>
              <w:rStyle w:val="csl-right-inline"/>
              <w:rFonts w:ascii="Arial" w:eastAsia="Times New Roman" w:hAnsi="Arial" w:cs="Arial"/>
              <w:b/>
              <w:bCs/>
              <w:color w:val="000000"/>
              <w:sz w:val="28"/>
            </w:rPr>
            <w:t>26</w:t>
          </w:r>
          <w:r w:rsidRPr="001C53D9">
            <w:rPr>
              <w:rStyle w:val="csl-right-inline"/>
              <w:rFonts w:ascii="Arial" w:eastAsia="Times New Roman" w:hAnsi="Arial" w:cs="Arial"/>
              <w:color w:val="000000"/>
              <w:sz w:val="28"/>
            </w:rPr>
            <w:t xml:space="preserve">, 668–82 (2012). </w:t>
          </w:r>
          <w:r w:rsidRPr="001C53D9">
            <w:rPr>
              <w:rFonts w:ascii="Arial" w:eastAsia="Times New Roman" w:hAnsi="Arial" w:cs="Arial"/>
              <w:color w:val="000000"/>
              <w:sz w:val="28"/>
            </w:rPr>
            <w:br/>
          </w:r>
          <w:r w:rsidRPr="001C53D9">
            <w:rPr>
              <w:rFonts w:ascii="Arial" w:eastAsia="Times New Roman" w:hAnsi="Arial" w:cs="Arial"/>
              <w:color w:val="000000"/>
              <w:sz w:val="28"/>
            </w:rPr>
            <w:lastRenderedPageBreak/>
            <w:br/>
          </w:r>
          <w:r w:rsidRPr="001C53D9">
            <w:rPr>
              <w:rStyle w:val="csl-left-margin"/>
              <w:rFonts w:ascii="Arial" w:eastAsia="Times New Roman" w:hAnsi="Arial" w:cs="Arial"/>
              <w:color w:val="000000"/>
              <w:sz w:val="28"/>
            </w:rPr>
            <w:t xml:space="preserve">7. </w:t>
          </w:r>
          <w:proofErr w:type="spellStart"/>
          <w:r w:rsidRPr="001C53D9">
            <w:rPr>
              <w:rStyle w:val="csl-right-inline"/>
              <w:rFonts w:ascii="Arial" w:eastAsia="Times New Roman" w:hAnsi="Arial" w:cs="Arial"/>
              <w:color w:val="000000"/>
              <w:sz w:val="28"/>
            </w:rPr>
            <w:t>Wapinski</w:t>
          </w:r>
          <w:proofErr w:type="spellEnd"/>
          <w:r w:rsidRPr="001C53D9">
            <w:rPr>
              <w:rStyle w:val="csl-right-inline"/>
              <w:rFonts w:ascii="Arial" w:eastAsia="Times New Roman" w:hAnsi="Arial" w:cs="Arial"/>
              <w:color w:val="000000"/>
              <w:sz w:val="28"/>
            </w:rPr>
            <w:t xml:space="preserve">, O. L. </w:t>
          </w:r>
          <w:r w:rsidRPr="001C53D9">
            <w:rPr>
              <w:rStyle w:val="csl-right-inline"/>
              <w:rFonts w:ascii="Arial" w:eastAsia="Times New Roman" w:hAnsi="Arial" w:cs="Arial"/>
              <w:i/>
              <w:iCs/>
              <w:color w:val="000000"/>
              <w:sz w:val="28"/>
            </w:rPr>
            <w:t>et al.</w:t>
          </w:r>
          <w:r w:rsidRPr="001C53D9">
            <w:rPr>
              <w:rStyle w:val="csl-right-inline"/>
              <w:rFonts w:ascii="Arial" w:eastAsia="Times New Roman" w:hAnsi="Arial" w:cs="Arial"/>
              <w:color w:val="000000"/>
              <w:sz w:val="28"/>
            </w:rPr>
            <w:t xml:space="preserve"> Hierarchical mechanisms for direct reprogramming of fibroblasts to neurons. </w:t>
          </w:r>
          <w:r w:rsidRPr="001C53D9">
            <w:rPr>
              <w:rStyle w:val="csl-right-inline"/>
              <w:rFonts w:ascii="Arial" w:eastAsia="Times New Roman" w:hAnsi="Arial" w:cs="Arial"/>
              <w:i/>
              <w:iCs/>
              <w:color w:val="000000"/>
              <w:sz w:val="28"/>
            </w:rPr>
            <w:t>Cell</w:t>
          </w:r>
          <w:r w:rsidRPr="001C53D9">
            <w:rPr>
              <w:rStyle w:val="csl-right-inline"/>
              <w:rFonts w:ascii="Arial" w:eastAsia="Times New Roman" w:hAnsi="Arial" w:cs="Arial"/>
              <w:color w:val="000000"/>
              <w:sz w:val="28"/>
            </w:rPr>
            <w:t xml:space="preserve"> </w:t>
          </w:r>
          <w:r w:rsidRPr="001C53D9">
            <w:rPr>
              <w:rStyle w:val="csl-right-inline"/>
              <w:rFonts w:ascii="Arial" w:eastAsia="Times New Roman" w:hAnsi="Arial" w:cs="Arial"/>
              <w:b/>
              <w:bCs/>
              <w:color w:val="000000"/>
              <w:sz w:val="28"/>
            </w:rPr>
            <w:t>155</w:t>
          </w:r>
          <w:r w:rsidRPr="001C53D9">
            <w:rPr>
              <w:rStyle w:val="csl-right-inline"/>
              <w:rFonts w:ascii="Arial" w:eastAsia="Times New Roman" w:hAnsi="Arial" w:cs="Arial"/>
              <w:color w:val="000000"/>
              <w:sz w:val="28"/>
            </w:rPr>
            <w:t xml:space="preserve">, 621–635 (2013). </w:t>
          </w:r>
          <w:r w:rsidRPr="001C53D9">
            <w:rPr>
              <w:rFonts w:ascii="Arial" w:eastAsia="Times New Roman" w:hAnsi="Arial" w:cs="Arial"/>
              <w:color w:val="000000"/>
              <w:sz w:val="28"/>
            </w:rPr>
            <w:br/>
          </w:r>
          <w:r w:rsidRPr="001C53D9">
            <w:rPr>
              <w:rFonts w:ascii="Arial" w:eastAsia="Times New Roman" w:hAnsi="Arial" w:cs="Arial"/>
              <w:color w:val="000000"/>
              <w:sz w:val="28"/>
            </w:rPr>
            <w:br/>
          </w:r>
          <w:r w:rsidRPr="001C53D9">
            <w:rPr>
              <w:rStyle w:val="csl-left-margin"/>
              <w:rFonts w:ascii="Arial" w:eastAsia="Times New Roman" w:hAnsi="Arial" w:cs="Arial"/>
              <w:color w:val="000000"/>
              <w:sz w:val="28"/>
            </w:rPr>
            <w:t xml:space="preserve">8. </w:t>
          </w:r>
          <w:r w:rsidRPr="001C53D9">
            <w:rPr>
              <w:rStyle w:val="csl-right-inline"/>
              <w:rFonts w:ascii="Arial" w:eastAsia="Times New Roman" w:hAnsi="Arial" w:cs="Arial"/>
              <w:color w:val="000000"/>
              <w:sz w:val="28"/>
            </w:rPr>
            <w:t xml:space="preserve">Lopez, R., </w:t>
          </w:r>
          <w:proofErr w:type="spellStart"/>
          <w:r w:rsidRPr="001C53D9">
            <w:rPr>
              <w:rStyle w:val="csl-right-inline"/>
              <w:rFonts w:ascii="Arial" w:eastAsia="Times New Roman" w:hAnsi="Arial" w:cs="Arial"/>
              <w:color w:val="000000"/>
              <w:sz w:val="28"/>
            </w:rPr>
            <w:t>Regier</w:t>
          </w:r>
          <w:proofErr w:type="spellEnd"/>
          <w:r w:rsidRPr="001C53D9">
            <w:rPr>
              <w:rStyle w:val="csl-right-inline"/>
              <w:rFonts w:ascii="Arial" w:eastAsia="Times New Roman" w:hAnsi="Arial" w:cs="Arial"/>
              <w:color w:val="000000"/>
              <w:sz w:val="28"/>
            </w:rPr>
            <w:t xml:space="preserve">, J., Cole, M. B., Jordan, M. I. &amp; Yosef, N. Deep generative modeling for single-cell transcriptomics. </w:t>
          </w:r>
          <w:r w:rsidRPr="001C53D9">
            <w:rPr>
              <w:rStyle w:val="csl-right-inline"/>
              <w:rFonts w:ascii="Arial" w:eastAsia="Times New Roman" w:hAnsi="Arial" w:cs="Arial"/>
              <w:i/>
              <w:iCs/>
              <w:color w:val="000000"/>
              <w:sz w:val="28"/>
            </w:rPr>
            <w:t>Nat Methods</w:t>
          </w:r>
          <w:r w:rsidRPr="001C53D9">
            <w:rPr>
              <w:rStyle w:val="csl-right-inline"/>
              <w:rFonts w:ascii="Arial" w:eastAsia="Times New Roman" w:hAnsi="Arial" w:cs="Arial"/>
              <w:color w:val="000000"/>
              <w:sz w:val="28"/>
            </w:rPr>
            <w:t xml:space="preserve"> </w:t>
          </w:r>
          <w:r w:rsidRPr="001C53D9">
            <w:rPr>
              <w:rStyle w:val="csl-right-inline"/>
              <w:rFonts w:ascii="Arial" w:eastAsia="Times New Roman" w:hAnsi="Arial" w:cs="Arial"/>
              <w:b/>
              <w:bCs/>
              <w:color w:val="000000"/>
              <w:sz w:val="28"/>
            </w:rPr>
            <w:t>15</w:t>
          </w:r>
          <w:r w:rsidRPr="001C53D9">
            <w:rPr>
              <w:rStyle w:val="csl-right-inline"/>
              <w:rFonts w:ascii="Arial" w:eastAsia="Times New Roman" w:hAnsi="Arial" w:cs="Arial"/>
              <w:color w:val="000000"/>
              <w:sz w:val="28"/>
            </w:rPr>
            <w:t xml:space="preserve">, 1053–1058 (2018). </w:t>
          </w:r>
          <w:r w:rsidRPr="001C53D9">
            <w:rPr>
              <w:rFonts w:ascii="Arial" w:eastAsia="Times New Roman" w:hAnsi="Arial" w:cs="Arial"/>
              <w:color w:val="000000"/>
              <w:sz w:val="28"/>
            </w:rPr>
            <w:br/>
          </w:r>
          <w:r w:rsidRPr="001C53D9">
            <w:rPr>
              <w:rFonts w:ascii="Arial" w:eastAsia="Times New Roman" w:hAnsi="Arial" w:cs="Arial"/>
              <w:color w:val="000000"/>
              <w:sz w:val="28"/>
            </w:rPr>
            <w:br/>
          </w:r>
          <w:r w:rsidRPr="001C53D9">
            <w:rPr>
              <w:rStyle w:val="csl-left-margin"/>
              <w:rFonts w:ascii="Arial" w:eastAsia="Times New Roman" w:hAnsi="Arial" w:cs="Arial"/>
              <w:color w:val="000000"/>
              <w:sz w:val="28"/>
            </w:rPr>
            <w:t xml:space="preserve">9. </w:t>
          </w:r>
          <w:r w:rsidRPr="001C53D9">
            <w:rPr>
              <w:rStyle w:val="csl-right-inline"/>
              <w:rFonts w:ascii="Arial" w:eastAsia="Times New Roman" w:hAnsi="Arial" w:cs="Arial"/>
              <w:color w:val="000000"/>
              <w:sz w:val="28"/>
            </w:rPr>
            <w:t xml:space="preserve">Rasmussen, T. L. </w:t>
          </w:r>
          <w:r w:rsidRPr="001C53D9">
            <w:rPr>
              <w:rStyle w:val="csl-right-inline"/>
              <w:rFonts w:ascii="Arial" w:eastAsia="Times New Roman" w:hAnsi="Arial" w:cs="Arial"/>
              <w:i/>
              <w:iCs/>
              <w:color w:val="000000"/>
              <w:sz w:val="28"/>
            </w:rPr>
            <w:t>et al.</w:t>
          </w:r>
          <w:r w:rsidRPr="001C53D9">
            <w:rPr>
              <w:rStyle w:val="csl-right-inline"/>
              <w:rFonts w:ascii="Arial" w:eastAsia="Times New Roman" w:hAnsi="Arial" w:cs="Arial"/>
              <w:color w:val="000000"/>
              <w:sz w:val="28"/>
            </w:rPr>
            <w:t xml:space="preserve"> ER71 directs mesodermal fate decisions during embryogenesis. </w:t>
          </w:r>
          <w:r w:rsidRPr="001C53D9">
            <w:rPr>
              <w:rStyle w:val="csl-right-inline"/>
              <w:rFonts w:ascii="Arial" w:eastAsia="Times New Roman" w:hAnsi="Arial" w:cs="Arial"/>
              <w:i/>
              <w:iCs/>
              <w:color w:val="000000"/>
              <w:sz w:val="28"/>
            </w:rPr>
            <w:t>Development (Cambridge, England)</w:t>
          </w:r>
          <w:r w:rsidRPr="001C53D9">
            <w:rPr>
              <w:rStyle w:val="csl-right-inline"/>
              <w:rFonts w:ascii="Arial" w:eastAsia="Times New Roman" w:hAnsi="Arial" w:cs="Arial"/>
              <w:color w:val="000000"/>
              <w:sz w:val="28"/>
            </w:rPr>
            <w:t xml:space="preserve"> </w:t>
          </w:r>
          <w:r w:rsidRPr="001C53D9">
            <w:rPr>
              <w:rStyle w:val="csl-right-inline"/>
              <w:rFonts w:ascii="Arial" w:eastAsia="Times New Roman" w:hAnsi="Arial" w:cs="Arial"/>
              <w:b/>
              <w:bCs/>
              <w:color w:val="000000"/>
              <w:sz w:val="28"/>
            </w:rPr>
            <w:t>138</w:t>
          </w:r>
          <w:r w:rsidRPr="001C53D9">
            <w:rPr>
              <w:rStyle w:val="csl-right-inline"/>
              <w:rFonts w:ascii="Arial" w:eastAsia="Times New Roman" w:hAnsi="Arial" w:cs="Arial"/>
              <w:color w:val="000000"/>
              <w:sz w:val="28"/>
            </w:rPr>
            <w:t xml:space="preserve">, 4801–4812 (2011). </w:t>
          </w:r>
          <w:r w:rsidRPr="001C53D9">
            <w:rPr>
              <w:rFonts w:ascii="Arial" w:eastAsia="Times New Roman" w:hAnsi="Arial" w:cs="Arial"/>
              <w:color w:val="000000"/>
              <w:sz w:val="28"/>
            </w:rPr>
            <w:br/>
          </w:r>
          <w:r w:rsidRPr="001C53D9">
            <w:rPr>
              <w:rFonts w:ascii="Arial" w:eastAsia="Times New Roman" w:hAnsi="Arial" w:cs="Arial"/>
              <w:color w:val="000000"/>
              <w:sz w:val="28"/>
            </w:rPr>
            <w:br/>
          </w:r>
          <w:r w:rsidRPr="001C53D9">
            <w:rPr>
              <w:rStyle w:val="csl-left-margin"/>
              <w:rFonts w:ascii="Arial" w:eastAsia="Times New Roman" w:hAnsi="Arial" w:cs="Arial"/>
              <w:color w:val="000000"/>
              <w:sz w:val="28"/>
            </w:rPr>
            <w:t xml:space="preserve">10. </w:t>
          </w:r>
          <w:r w:rsidRPr="001C53D9">
            <w:rPr>
              <w:rStyle w:val="csl-right-inline"/>
              <w:rFonts w:ascii="Arial" w:eastAsia="Times New Roman" w:hAnsi="Arial" w:cs="Arial"/>
              <w:color w:val="000000"/>
              <w:sz w:val="28"/>
            </w:rPr>
            <w:t xml:space="preserve">Chronis, C. </w:t>
          </w:r>
          <w:r w:rsidRPr="001C53D9">
            <w:rPr>
              <w:rStyle w:val="csl-right-inline"/>
              <w:rFonts w:ascii="Arial" w:eastAsia="Times New Roman" w:hAnsi="Arial" w:cs="Arial"/>
              <w:i/>
              <w:iCs/>
              <w:color w:val="000000"/>
              <w:sz w:val="28"/>
            </w:rPr>
            <w:t>et al.</w:t>
          </w:r>
          <w:r w:rsidRPr="001C53D9">
            <w:rPr>
              <w:rStyle w:val="csl-right-inline"/>
              <w:rFonts w:ascii="Arial" w:eastAsia="Times New Roman" w:hAnsi="Arial" w:cs="Arial"/>
              <w:color w:val="000000"/>
              <w:sz w:val="28"/>
            </w:rPr>
            <w:t xml:space="preserve"> Cooperative Binding of Transcription Factors Orchestrates Reprogramming. </w:t>
          </w:r>
          <w:r w:rsidRPr="001C53D9">
            <w:rPr>
              <w:rStyle w:val="csl-right-inline"/>
              <w:rFonts w:ascii="Arial" w:eastAsia="Times New Roman" w:hAnsi="Arial" w:cs="Arial"/>
              <w:i/>
              <w:iCs/>
              <w:color w:val="000000"/>
              <w:sz w:val="28"/>
            </w:rPr>
            <w:t>Cell</w:t>
          </w:r>
          <w:r w:rsidRPr="001C53D9">
            <w:rPr>
              <w:rStyle w:val="csl-right-inline"/>
              <w:rFonts w:ascii="Arial" w:eastAsia="Times New Roman" w:hAnsi="Arial" w:cs="Arial"/>
              <w:color w:val="000000"/>
              <w:sz w:val="28"/>
            </w:rPr>
            <w:t xml:space="preserve"> (2017) doi:10.1016/j.cell.2016.12.016 . </w:t>
          </w:r>
          <w:r w:rsidRPr="001C53D9">
            <w:rPr>
              <w:rFonts w:ascii="Arial" w:eastAsia="Times New Roman" w:hAnsi="Arial" w:cs="Arial"/>
              <w:color w:val="000000"/>
              <w:sz w:val="28"/>
            </w:rPr>
            <w:br/>
          </w:r>
          <w:r w:rsidRPr="001C53D9">
            <w:rPr>
              <w:rFonts w:ascii="Arial" w:eastAsia="Times New Roman" w:hAnsi="Arial" w:cs="Arial"/>
              <w:color w:val="000000"/>
              <w:sz w:val="28"/>
            </w:rPr>
            <w:br/>
          </w:r>
          <w:r w:rsidRPr="001C53D9">
            <w:rPr>
              <w:rStyle w:val="csl-left-margin"/>
              <w:rFonts w:ascii="Arial" w:eastAsia="Times New Roman" w:hAnsi="Arial" w:cs="Arial"/>
              <w:color w:val="000000"/>
              <w:sz w:val="28"/>
            </w:rPr>
            <w:t xml:space="preserve">11. </w:t>
          </w:r>
          <w:proofErr w:type="spellStart"/>
          <w:r w:rsidRPr="001C53D9">
            <w:rPr>
              <w:rStyle w:val="csl-right-inline"/>
              <w:rFonts w:ascii="Arial" w:eastAsia="Times New Roman" w:hAnsi="Arial" w:cs="Arial"/>
              <w:color w:val="000000"/>
              <w:sz w:val="28"/>
            </w:rPr>
            <w:t>Wapinski</w:t>
          </w:r>
          <w:proofErr w:type="spellEnd"/>
          <w:r w:rsidRPr="001C53D9">
            <w:rPr>
              <w:rStyle w:val="csl-right-inline"/>
              <w:rFonts w:ascii="Arial" w:eastAsia="Times New Roman" w:hAnsi="Arial" w:cs="Arial"/>
              <w:color w:val="000000"/>
              <w:sz w:val="28"/>
            </w:rPr>
            <w:t xml:space="preserve">, O. L. </w:t>
          </w:r>
          <w:r w:rsidRPr="001C53D9">
            <w:rPr>
              <w:rStyle w:val="csl-right-inline"/>
              <w:rFonts w:ascii="Arial" w:eastAsia="Times New Roman" w:hAnsi="Arial" w:cs="Arial"/>
              <w:i/>
              <w:iCs/>
              <w:color w:val="000000"/>
              <w:sz w:val="28"/>
            </w:rPr>
            <w:t>et al.</w:t>
          </w:r>
          <w:r w:rsidRPr="001C53D9">
            <w:rPr>
              <w:rStyle w:val="csl-right-inline"/>
              <w:rFonts w:ascii="Arial" w:eastAsia="Times New Roman" w:hAnsi="Arial" w:cs="Arial"/>
              <w:color w:val="000000"/>
              <w:sz w:val="28"/>
            </w:rPr>
            <w:t xml:space="preserve"> Rapid Chromatin Switch in the Direct Reprogramming of Fibroblasts to Neurons. </w:t>
          </w:r>
          <w:r w:rsidRPr="001C53D9">
            <w:rPr>
              <w:rStyle w:val="csl-right-inline"/>
              <w:rFonts w:ascii="Arial" w:eastAsia="Times New Roman" w:hAnsi="Arial" w:cs="Arial"/>
              <w:i/>
              <w:iCs/>
              <w:color w:val="000000"/>
              <w:sz w:val="28"/>
            </w:rPr>
            <w:t>Cell reports</w:t>
          </w:r>
          <w:r w:rsidRPr="001C53D9">
            <w:rPr>
              <w:rStyle w:val="csl-right-inline"/>
              <w:rFonts w:ascii="Arial" w:eastAsia="Times New Roman" w:hAnsi="Arial" w:cs="Arial"/>
              <w:color w:val="000000"/>
              <w:sz w:val="28"/>
            </w:rPr>
            <w:t xml:space="preserve"> </w:t>
          </w:r>
          <w:r w:rsidRPr="001C53D9">
            <w:rPr>
              <w:rStyle w:val="csl-right-inline"/>
              <w:rFonts w:ascii="Arial" w:eastAsia="Times New Roman" w:hAnsi="Arial" w:cs="Arial"/>
              <w:b/>
              <w:bCs/>
              <w:color w:val="000000"/>
              <w:sz w:val="28"/>
            </w:rPr>
            <w:t>20</w:t>
          </w:r>
          <w:r w:rsidRPr="001C53D9">
            <w:rPr>
              <w:rStyle w:val="csl-right-inline"/>
              <w:rFonts w:ascii="Arial" w:eastAsia="Times New Roman" w:hAnsi="Arial" w:cs="Arial"/>
              <w:color w:val="000000"/>
              <w:sz w:val="28"/>
            </w:rPr>
            <w:t xml:space="preserve">, 3236–3247 (2017). </w:t>
          </w:r>
        </w:p>
      </w:sdtContent>
    </w:sdt>
    <w:p w14:paraId="478BF098" w14:textId="46EB37F4" w:rsidR="0082247D" w:rsidRPr="0082247D" w:rsidRDefault="0082247D" w:rsidP="0083386A">
      <w:pPr>
        <w:spacing w:line="360" w:lineRule="auto"/>
        <w:outlineLvl w:val="0"/>
        <w:rPr>
          <w:rFonts w:ascii="Arial" w:hAnsi="Arial" w:cs="Arial"/>
          <w:lang w:eastAsia="zh-CN"/>
        </w:rPr>
      </w:pPr>
    </w:p>
    <w:sectPr w:rsidR="0082247D" w:rsidRPr="0082247D" w:rsidSect="00C72F92">
      <w:footerReference w:type="even" r:id="rId12"/>
      <w:footerReference w:type="default" r:id="rId13"/>
      <w:pgSz w:w="12240" w:h="15840"/>
      <w:pgMar w:top="1440" w:right="1800" w:bottom="1440" w:left="180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Wuming Gong" w:date="2020-02-10T16:29:00Z" w:initials="WG">
    <w:p w14:paraId="03CEACCF" w14:textId="4AC71A8B" w:rsidR="00FC55B4" w:rsidRDefault="00FC55B4">
      <w:pPr>
        <w:pStyle w:val="CommentText"/>
      </w:pPr>
      <w:r>
        <w:rPr>
          <w:rStyle w:val="CommentReference"/>
        </w:rPr>
        <w:annotationRef/>
      </w:r>
      <w:r>
        <w:t>None of Notch1-4 is up-regulated in Flk1+ cells</w:t>
      </w:r>
    </w:p>
  </w:comment>
  <w:comment w:id="47" w:author="Wuming Gong" w:date="2020-02-11T11:45:00Z" w:initials="WG">
    <w:p w14:paraId="6D799563" w14:textId="50A7A65E" w:rsidR="00FC55B4" w:rsidRDefault="00FC55B4">
      <w:pPr>
        <w:pStyle w:val="CommentText"/>
      </w:pPr>
      <w:r>
        <w:rPr>
          <w:rStyle w:val="CommentReference"/>
        </w:rPr>
        <w:annotationRef/>
      </w:r>
      <w:r>
        <w:t xml:space="preserve">Need to check if this is a novel finding. </w:t>
      </w:r>
    </w:p>
  </w:comment>
  <w:comment w:id="54" w:author="Wuming Gong" w:date="2020-02-11T16:37:00Z" w:initials="WG">
    <w:p w14:paraId="23350D94" w14:textId="7F850A4E" w:rsidR="00FC55B4" w:rsidRDefault="00FC55B4">
      <w:pPr>
        <w:pStyle w:val="CommentText"/>
      </w:pPr>
      <w:r>
        <w:rPr>
          <w:rStyle w:val="CommentReference"/>
        </w:rPr>
        <w:annotationRef/>
      </w:r>
      <w:r>
        <w:t xml:space="preserve">What is the implication of this? </w:t>
      </w:r>
    </w:p>
  </w:comment>
  <w:comment w:id="59" w:author="Wuming Gong" w:date="2020-02-16T20:34:00Z" w:initials="WG">
    <w:p w14:paraId="79B08DEA" w14:textId="1831E28C" w:rsidR="00FC55B4" w:rsidRDefault="00FC55B4">
      <w:pPr>
        <w:pStyle w:val="CommentText"/>
      </w:pPr>
      <w:r>
        <w:rPr>
          <w:rStyle w:val="CommentReference"/>
        </w:rPr>
        <w:annotationRef/>
      </w:r>
      <w:r>
        <w:t>Need to read more about these genes</w:t>
      </w:r>
    </w:p>
  </w:comment>
  <w:comment w:id="60" w:author="Wuming Gong" w:date="2020-02-28T12:51:00Z" w:initials="WG">
    <w:p w14:paraId="5E70649D" w14:textId="209ECC1C" w:rsidR="00942F6E" w:rsidRDefault="00942F6E">
      <w:pPr>
        <w:pStyle w:val="CommentText"/>
      </w:pPr>
      <w:r>
        <w:rPr>
          <w:rStyle w:val="CommentReference"/>
        </w:rPr>
        <w:annotationRef/>
      </w:r>
      <w:r>
        <w:t>May provide more supporting figures on this point.</w:t>
      </w:r>
    </w:p>
  </w:comment>
  <w:comment w:id="92" w:author="Wuming Gong" w:date="2020-02-12T14:33:00Z" w:initials="WG">
    <w:p w14:paraId="49DA0880" w14:textId="1A757F1A" w:rsidR="00FC55B4" w:rsidRDefault="00FC55B4">
      <w:pPr>
        <w:pStyle w:val="CommentText"/>
      </w:pPr>
      <w:r>
        <w:rPr>
          <w:rStyle w:val="CommentReference"/>
        </w:rPr>
        <w:annotationRef/>
      </w:r>
      <w:r>
        <w:t xml:space="preserve">Is this a new finding? </w:t>
      </w:r>
    </w:p>
  </w:comment>
  <w:comment w:id="101" w:author="Wuming Gong" w:date="2020-02-12T14:43:00Z" w:initials="WG">
    <w:p w14:paraId="74E43DEB" w14:textId="7DCF6D1A" w:rsidR="00FC55B4" w:rsidRDefault="00FC55B4">
      <w:pPr>
        <w:pStyle w:val="CommentText"/>
      </w:pPr>
      <w:r>
        <w:rPr>
          <w:rStyle w:val="CommentReference"/>
        </w:rPr>
        <w:annotationRef/>
      </w:r>
      <w:r>
        <w:t xml:space="preserve">What is the implication of this? </w:t>
      </w:r>
    </w:p>
  </w:comment>
  <w:comment w:id="110" w:author="Wuming Gong" w:date="2020-01-20T18:31:00Z" w:initials="WG">
    <w:p w14:paraId="203A37A6" w14:textId="77777777" w:rsidR="00FC55B4" w:rsidRPr="00D63DDC" w:rsidRDefault="00FC55B4" w:rsidP="00A8185E">
      <w:pPr>
        <w:rPr>
          <w:rFonts w:ascii="Times New Roman" w:eastAsia="Times New Roman" w:hAnsi="Times New Roman" w:cs="Times New Roman"/>
          <w:lang w:eastAsia="zh-CN"/>
        </w:rPr>
      </w:pPr>
      <w:r>
        <w:rPr>
          <w:rStyle w:val="CommentReference"/>
        </w:rPr>
        <w:annotationRef/>
      </w:r>
      <w:r>
        <w:t>See discussion in "</w:t>
      </w:r>
      <w:r w:rsidRPr="00D63DDC">
        <w:rPr>
          <w:rFonts w:ascii="Times" w:eastAsia="Times New Roman" w:hAnsi="Times" w:cs="Times New Roman"/>
          <w:color w:val="000000"/>
          <w:sz w:val="27"/>
          <w:szCs w:val="27"/>
          <w:lang w:eastAsia="zh-CN"/>
        </w:rPr>
        <w:t>Pioneer transcription factors shape the epigenetic landscape</w:t>
      </w:r>
      <w:r>
        <w:rPr>
          <w:rFonts w:ascii="Times" w:eastAsia="Times New Roman" w:hAnsi="Times" w:cs="Times New Roman"/>
          <w:color w:val="000000"/>
          <w:sz w:val="27"/>
          <w:szCs w:val="27"/>
          <w:lang w:eastAsia="zh-CN"/>
        </w:rPr>
        <w:t>"</w:t>
      </w:r>
    </w:p>
    <w:p w14:paraId="74758F14" w14:textId="77777777" w:rsidR="00FC55B4" w:rsidRDefault="00FC55B4" w:rsidP="00A8185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CEACCF" w15:done="0"/>
  <w15:commentEx w15:paraId="6D799563" w15:done="0"/>
  <w15:commentEx w15:paraId="23350D94" w15:done="0"/>
  <w15:commentEx w15:paraId="79B08DEA" w15:done="0"/>
  <w15:commentEx w15:paraId="5E70649D" w15:done="0"/>
  <w15:commentEx w15:paraId="49DA0880" w15:done="0"/>
  <w15:commentEx w15:paraId="74E43DEB" w15:done="0"/>
  <w15:commentEx w15:paraId="74758F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CEACCF" w16cid:durableId="21EC036B"/>
  <w16cid:commentId w16cid:paraId="6D799563" w16cid:durableId="21ED124E"/>
  <w16cid:commentId w16cid:paraId="23350D94" w16cid:durableId="21ED56DB"/>
  <w16cid:commentId w16cid:paraId="79B08DEA" w16cid:durableId="21F425ED"/>
  <w16cid:commentId w16cid:paraId="5E70649D" w16cid:durableId="22038B53"/>
  <w16cid:commentId w16cid:paraId="49DA0880" w16cid:durableId="21EE8B54"/>
  <w16cid:commentId w16cid:paraId="74E43DEB" w16cid:durableId="21EE8D78"/>
  <w16cid:commentId w16cid:paraId="74758F14" w16cid:durableId="21F43B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75CA9" w14:textId="77777777" w:rsidR="00CE2119" w:rsidRDefault="00CE2119" w:rsidP="006A6BBB">
      <w:r>
        <w:separator/>
      </w:r>
    </w:p>
  </w:endnote>
  <w:endnote w:type="continuationSeparator" w:id="0">
    <w:p w14:paraId="172673EF" w14:textId="77777777" w:rsidR="00CE2119" w:rsidRDefault="00CE2119" w:rsidP="006A6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53E66" w14:textId="77777777" w:rsidR="00FC55B4" w:rsidRDefault="00FC55B4" w:rsidP="005013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C2933CF" w14:textId="77777777" w:rsidR="00FC55B4" w:rsidRDefault="00FC55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F2E68" w14:textId="60CD0E76" w:rsidR="00FC55B4" w:rsidRDefault="00FC55B4" w:rsidP="005013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C75DD">
      <w:rPr>
        <w:rStyle w:val="PageNumber"/>
        <w:noProof/>
      </w:rPr>
      <w:t>1</w:t>
    </w:r>
    <w:r>
      <w:rPr>
        <w:rStyle w:val="PageNumber"/>
      </w:rPr>
      <w:fldChar w:fldCharType="end"/>
    </w:r>
  </w:p>
  <w:p w14:paraId="0F8C3CA5" w14:textId="77777777" w:rsidR="00FC55B4" w:rsidRDefault="00FC55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C634A" w14:textId="77777777" w:rsidR="00CE2119" w:rsidRDefault="00CE2119" w:rsidP="006A6BBB">
      <w:r>
        <w:separator/>
      </w:r>
    </w:p>
  </w:footnote>
  <w:footnote w:type="continuationSeparator" w:id="0">
    <w:p w14:paraId="3D7A5C17" w14:textId="77777777" w:rsidR="00CE2119" w:rsidRDefault="00CE2119" w:rsidP="006A6B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507B"/>
    <w:multiLevelType w:val="hybridMultilevel"/>
    <w:tmpl w:val="E5AC8B32"/>
    <w:lvl w:ilvl="0" w:tplc="53FA1C7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34DD4"/>
    <w:multiLevelType w:val="hybridMultilevel"/>
    <w:tmpl w:val="4A78355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783780"/>
    <w:multiLevelType w:val="multilevel"/>
    <w:tmpl w:val="D9FC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532D9"/>
    <w:multiLevelType w:val="multilevel"/>
    <w:tmpl w:val="D362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01A48"/>
    <w:multiLevelType w:val="multilevel"/>
    <w:tmpl w:val="C20A6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E508A1"/>
    <w:multiLevelType w:val="multilevel"/>
    <w:tmpl w:val="761EC7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664F7A"/>
    <w:multiLevelType w:val="hybridMultilevel"/>
    <w:tmpl w:val="5FC0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C1EEF"/>
    <w:multiLevelType w:val="hybridMultilevel"/>
    <w:tmpl w:val="D52A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D0911"/>
    <w:multiLevelType w:val="hybridMultilevel"/>
    <w:tmpl w:val="CAB64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40B6C"/>
    <w:multiLevelType w:val="hybridMultilevel"/>
    <w:tmpl w:val="CE5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16B89"/>
    <w:multiLevelType w:val="hybridMultilevel"/>
    <w:tmpl w:val="4C92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2774F"/>
    <w:multiLevelType w:val="multilevel"/>
    <w:tmpl w:val="E608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B72DA3"/>
    <w:multiLevelType w:val="multilevel"/>
    <w:tmpl w:val="E49E2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157907"/>
    <w:multiLevelType w:val="hybridMultilevel"/>
    <w:tmpl w:val="D55C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7127FB"/>
    <w:multiLevelType w:val="hybridMultilevel"/>
    <w:tmpl w:val="20A0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972F26"/>
    <w:multiLevelType w:val="hybridMultilevel"/>
    <w:tmpl w:val="F47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4A3239"/>
    <w:multiLevelType w:val="multilevel"/>
    <w:tmpl w:val="D736F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3"/>
  </w:num>
  <w:num w:numId="4">
    <w:abstractNumId w:val="13"/>
  </w:num>
  <w:num w:numId="5">
    <w:abstractNumId w:val="6"/>
  </w:num>
  <w:num w:numId="6">
    <w:abstractNumId w:val="2"/>
  </w:num>
  <w:num w:numId="7">
    <w:abstractNumId w:val="15"/>
  </w:num>
  <w:num w:numId="8">
    <w:abstractNumId w:val="16"/>
  </w:num>
  <w:num w:numId="9">
    <w:abstractNumId w:val="4"/>
  </w:num>
  <w:num w:numId="10">
    <w:abstractNumId w:val="7"/>
  </w:num>
  <w:num w:numId="11">
    <w:abstractNumId w:val="10"/>
  </w:num>
  <w:num w:numId="12">
    <w:abstractNumId w:val="11"/>
  </w:num>
  <w:num w:numId="13">
    <w:abstractNumId w:val="9"/>
  </w:num>
  <w:num w:numId="14">
    <w:abstractNumId w:val="14"/>
  </w:num>
  <w:num w:numId="15">
    <w:abstractNumId w:val="8"/>
  </w:num>
  <w:num w:numId="16">
    <w:abstractNumId w:val="1"/>
  </w:num>
  <w:num w:numId="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Garry">
    <w15:presenceInfo w15:providerId="None" w15:userId="Daniel Garry"/>
  </w15:person>
  <w15:person w15:author="Wuming Gong">
    <w15:presenceInfo w15:providerId="None" w15:userId="Wuming G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embedSystemFonts/>
  <w:proofState w:spelling="clean"/>
  <w:trackRevisions/>
  <w:defaultTabStop w:val="720"/>
  <w:drawingGridHorizontalSpacing w:val="120"/>
  <w:drawingGridVerticalSpacing w:val="163"/>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FC0"/>
    <w:rsid w:val="00001DCC"/>
    <w:rsid w:val="000029D1"/>
    <w:rsid w:val="00002CD3"/>
    <w:rsid w:val="00003B0E"/>
    <w:rsid w:val="00003FE9"/>
    <w:rsid w:val="000040B8"/>
    <w:rsid w:val="000046E4"/>
    <w:rsid w:val="00004D00"/>
    <w:rsid w:val="00005B35"/>
    <w:rsid w:val="00005B9B"/>
    <w:rsid w:val="00005DAF"/>
    <w:rsid w:val="00006417"/>
    <w:rsid w:val="00006734"/>
    <w:rsid w:val="00007150"/>
    <w:rsid w:val="000072B5"/>
    <w:rsid w:val="000073DF"/>
    <w:rsid w:val="0000794D"/>
    <w:rsid w:val="0001029F"/>
    <w:rsid w:val="00010A3C"/>
    <w:rsid w:val="000127CB"/>
    <w:rsid w:val="000140E2"/>
    <w:rsid w:val="00015FFC"/>
    <w:rsid w:val="00016205"/>
    <w:rsid w:val="00016A07"/>
    <w:rsid w:val="000173B3"/>
    <w:rsid w:val="00020599"/>
    <w:rsid w:val="0002154C"/>
    <w:rsid w:val="00022371"/>
    <w:rsid w:val="0002251C"/>
    <w:rsid w:val="00023A4A"/>
    <w:rsid w:val="00023D26"/>
    <w:rsid w:val="00024377"/>
    <w:rsid w:val="000254AB"/>
    <w:rsid w:val="00025B3A"/>
    <w:rsid w:val="00026668"/>
    <w:rsid w:val="00027059"/>
    <w:rsid w:val="00027CB9"/>
    <w:rsid w:val="00030016"/>
    <w:rsid w:val="000307EB"/>
    <w:rsid w:val="00031183"/>
    <w:rsid w:val="00031A83"/>
    <w:rsid w:val="0003207C"/>
    <w:rsid w:val="00033021"/>
    <w:rsid w:val="000341BB"/>
    <w:rsid w:val="00034518"/>
    <w:rsid w:val="00035BAE"/>
    <w:rsid w:val="00035D29"/>
    <w:rsid w:val="0003772F"/>
    <w:rsid w:val="00037F75"/>
    <w:rsid w:val="00042B28"/>
    <w:rsid w:val="000437DF"/>
    <w:rsid w:val="000444CD"/>
    <w:rsid w:val="0004489A"/>
    <w:rsid w:val="00044BED"/>
    <w:rsid w:val="00045ACB"/>
    <w:rsid w:val="000474FB"/>
    <w:rsid w:val="000479A0"/>
    <w:rsid w:val="00050129"/>
    <w:rsid w:val="00050335"/>
    <w:rsid w:val="000509FE"/>
    <w:rsid w:val="00050AA8"/>
    <w:rsid w:val="00050C73"/>
    <w:rsid w:val="00051316"/>
    <w:rsid w:val="000522D6"/>
    <w:rsid w:val="0005355D"/>
    <w:rsid w:val="000536A0"/>
    <w:rsid w:val="000542C8"/>
    <w:rsid w:val="0005447C"/>
    <w:rsid w:val="0005467E"/>
    <w:rsid w:val="0005566C"/>
    <w:rsid w:val="00056807"/>
    <w:rsid w:val="00056973"/>
    <w:rsid w:val="00056EE5"/>
    <w:rsid w:val="00057078"/>
    <w:rsid w:val="0005756F"/>
    <w:rsid w:val="00060124"/>
    <w:rsid w:val="00060FE5"/>
    <w:rsid w:val="000611AC"/>
    <w:rsid w:val="0006181E"/>
    <w:rsid w:val="00061884"/>
    <w:rsid w:val="000622A9"/>
    <w:rsid w:val="000628B7"/>
    <w:rsid w:val="000629E7"/>
    <w:rsid w:val="00062B0B"/>
    <w:rsid w:val="00064621"/>
    <w:rsid w:val="000655C3"/>
    <w:rsid w:val="0006578F"/>
    <w:rsid w:val="00065913"/>
    <w:rsid w:val="00066D1E"/>
    <w:rsid w:val="0006751C"/>
    <w:rsid w:val="0006779E"/>
    <w:rsid w:val="00067B56"/>
    <w:rsid w:val="00067E0F"/>
    <w:rsid w:val="000703AC"/>
    <w:rsid w:val="00070B0F"/>
    <w:rsid w:val="000711BD"/>
    <w:rsid w:val="00071AE7"/>
    <w:rsid w:val="000727B9"/>
    <w:rsid w:val="00072C91"/>
    <w:rsid w:val="0007358B"/>
    <w:rsid w:val="00074A7D"/>
    <w:rsid w:val="00074D7E"/>
    <w:rsid w:val="00075AD2"/>
    <w:rsid w:val="00075EF9"/>
    <w:rsid w:val="00076195"/>
    <w:rsid w:val="000774C8"/>
    <w:rsid w:val="00080CA9"/>
    <w:rsid w:val="00080D7D"/>
    <w:rsid w:val="00081311"/>
    <w:rsid w:val="0008168B"/>
    <w:rsid w:val="00082384"/>
    <w:rsid w:val="00082790"/>
    <w:rsid w:val="00082909"/>
    <w:rsid w:val="000839CD"/>
    <w:rsid w:val="0008403F"/>
    <w:rsid w:val="000848FA"/>
    <w:rsid w:val="00084E85"/>
    <w:rsid w:val="0008569E"/>
    <w:rsid w:val="0008652D"/>
    <w:rsid w:val="000866AC"/>
    <w:rsid w:val="000868E8"/>
    <w:rsid w:val="00086C08"/>
    <w:rsid w:val="0008738C"/>
    <w:rsid w:val="000917B6"/>
    <w:rsid w:val="00091B8D"/>
    <w:rsid w:val="0009257A"/>
    <w:rsid w:val="00092C6F"/>
    <w:rsid w:val="00094B66"/>
    <w:rsid w:val="00094FE2"/>
    <w:rsid w:val="00095E95"/>
    <w:rsid w:val="0009600F"/>
    <w:rsid w:val="000960F5"/>
    <w:rsid w:val="00096872"/>
    <w:rsid w:val="00096F3E"/>
    <w:rsid w:val="00097359"/>
    <w:rsid w:val="000A0481"/>
    <w:rsid w:val="000A1E35"/>
    <w:rsid w:val="000A1EFE"/>
    <w:rsid w:val="000A2071"/>
    <w:rsid w:val="000A2E7E"/>
    <w:rsid w:val="000A378B"/>
    <w:rsid w:val="000A3A2F"/>
    <w:rsid w:val="000A3D56"/>
    <w:rsid w:val="000A4136"/>
    <w:rsid w:val="000A46C1"/>
    <w:rsid w:val="000A489D"/>
    <w:rsid w:val="000A4EB5"/>
    <w:rsid w:val="000A557E"/>
    <w:rsid w:val="000A5ED1"/>
    <w:rsid w:val="000A6484"/>
    <w:rsid w:val="000A65B1"/>
    <w:rsid w:val="000A67BD"/>
    <w:rsid w:val="000A71AB"/>
    <w:rsid w:val="000B0088"/>
    <w:rsid w:val="000B0259"/>
    <w:rsid w:val="000B0778"/>
    <w:rsid w:val="000B25E9"/>
    <w:rsid w:val="000B26D6"/>
    <w:rsid w:val="000B28B3"/>
    <w:rsid w:val="000B39B8"/>
    <w:rsid w:val="000B3F10"/>
    <w:rsid w:val="000B43CB"/>
    <w:rsid w:val="000B653F"/>
    <w:rsid w:val="000B671D"/>
    <w:rsid w:val="000B6C4E"/>
    <w:rsid w:val="000B7234"/>
    <w:rsid w:val="000C0336"/>
    <w:rsid w:val="000C0855"/>
    <w:rsid w:val="000C09AC"/>
    <w:rsid w:val="000C133F"/>
    <w:rsid w:val="000C16DE"/>
    <w:rsid w:val="000C180F"/>
    <w:rsid w:val="000C20CC"/>
    <w:rsid w:val="000C21A1"/>
    <w:rsid w:val="000C2456"/>
    <w:rsid w:val="000C2878"/>
    <w:rsid w:val="000C2F17"/>
    <w:rsid w:val="000C45D8"/>
    <w:rsid w:val="000C4BEA"/>
    <w:rsid w:val="000C4EFA"/>
    <w:rsid w:val="000C7F88"/>
    <w:rsid w:val="000D05A7"/>
    <w:rsid w:val="000D0641"/>
    <w:rsid w:val="000D0C28"/>
    <w:rsid w:val="000D0D74"/>
    <w:rsid w:val="000D1258"/>
    <w:rsid w:val="000D1411"/>
    <w:rsid w:val="000D205F"/>
    <w:rsid w:val="000D23E1"/>
    <w:rsid w:val="000D2CB6"/>
    <w:rsid w:val="000D31F6"/>
    <w:rsid w:val="000D42AD"/>
    <w:rsid w:val="000D4521"/>
    <w:rsid w:val="000D48AE"/>
    <w:rsid w:val="000D50DF"/>
    <w:rsid w:val="000D59FA"/>
    <w:rsid w:val="000D6D17"/>
    <w:rsid w:val="000D6F78"/>
    <w:rsid w:val="000D75F2"/>
    <w:rsid w:val="000D77ED"/>
    <w:rsid w:val="000E04EE"/>
    <w:rsid w:val="000E1647"/>
    <w:rsid w:val="000E25F2"/>
    <w:rsid w:val="000E2802"/>
    <w:rsid w:val="000E3326"/>
    <w:rsid w:val="000E4CFE"/>
    <w:rsid w:val="000E4E3F"/>
    <w:rsid w:val="000E5A75"/>
    <w:rsid w:val="000E6998"/>
    <w:rsid w:val="000E6BE6"/>
    <w:rsid w:val="000E706D"/>
    <w:rsid w:val="000E70EB"/>
    <w:rsid w:val="000E7B35"/>
    <w:rsid w:val="000E7FE3"/>
    <w:rsid w:val="000F01EB"/>
    <w:rsid w:val="000F0B5C"/>
    <w:rsid w:val="000F0F4F"/>
    <w:rsid w:val="000F10AF"/>
    <w:rsid w:val="000F2552"/>
    <w:rsid w:val="000F277B"/>
    <w:rsid w:val="000F281B"/>
    <w:rsid w:val="000F3799"/>
    <w:rsid w:val="000F4022"/>
    <w:rsid w:val="000F44C1"/>
    <w:rsid w:val="000F532D"/>
    <w:rsid w:val="000F55FE"/>
    <w:rsid w:val="000F56F2"/>
    <w:rsid w:val="000F5727"/>
    <w:rsid w:val="000F58A4"/>
    <w:rsid w:val="000F5F30"/>
    <w:rsid w:val="000F632A"/>
    <w:rsid w:val="000F6BC1"/>
    <w:rsid w:val="000F7D9E"/>
    <w:rsid w:val="0010082B"/>
    <w:rsid w:val="00100B32"/>
    <w:rsid w:val="00100D59"/>
    <w:rsid w:val="0010227C"/>
    <w:rsid w:val="00103226"/>
    <w:rsid w:val="001037B9"/>
    <w:rsid w:val="00103D95"/>
    <w:rsid w:val="00103FBE"/>
    <w:rsid w:val="001040C5"/>
    <w:rsid w:val="00104C3A"/>
    <w:rsid w:val="00104F35"/>
    <w:rsid w:val="0010585E"/>
    <w:rsid w:val="001059D8"/>
    <w:rsid w:val="00105AC5"/>
    <w:rsid w:val="00106433"/>
    <w:rsid w:val="00110430"/>
    <w:rsid w:val="00110929"/>
    <w:rsid w:val="00110A1C"/>
    <w:rsid w:val="0011145C"/>
    <w:rsid w:val="0011146C"/>
    <w:rsid w:val="001117A3"/>
    <w:rsid w:val="00111929"/>
    <w:rsid w:val="00111ED9"/>
    <w:rsid w:val="00112F14"/>
    <w:rsid w:val="00112F66"/>
    <w:rsid w:val="001133CF"/>
    <w:rsid w:val="00113CF9"/>
    <w:rsid w:val="00114758"/>
    <w:rsid w:val="00114EF4"/>
    <w:rsid w:val="00115A8F"/>
    <w:rsid w:val="00115E1D"/>
    <w:rsid w:val="00115F34"/>
    <w:rsid w:val="001160F3"/>
    <w:rsid w:val="0011647D"/>
    <w:rsid w:val="00117E16"/>
    <w:rsid w:val="00117EE9"/>
    <w:rsid w:val="00121380"/>
    <w:rsid w:val="00121792"/>
    <w:rsid w:val="00121DA8"/>
    <w:rsid w:val="0012206B"/>
    <w:rsid w:val="0012311C"/>
    <w:rsid w:val="00125063"/>
    <w:rsid w:val="0012580E"/>
    <w:rsid w:val="0012581B"/>
    <w:rsid w:val="00125EC1"/>
    <w:rsid w:val="001261FC"/>
    <w:rsid w:val="001265AD"/>
    <w:rsid w:val="00126822"/>
    <w:rsid w:val="001276E3"/>
    <w:rsid w:val="00127E2A"/>
    <w:rsid w:val="00130CF9"/>
    <w:rsid w:val="00130FAC"/>
    <w:rsid w:val="00131552"/>
    <w:rsid w:val="00131B0C"/>
    <w:rsid w:val="00131D41"/>
    <w:rsid w:val="00132807"/>
    <w:rsid w:val="00133754"/>
    <w:rsid w:val="00133A94"/>
    <w:rsid w:val="00134C46"/>
    <w:rsid w:val="0013575B"/>
    <w:rsid w:val="00136503"/>
    <w:rsid w:val="00136905"/>
    <w:rsid w:val="0013769F"/>
    <w:rsid w:val="00137A1D"/>
    <w:rsid w:val="00137BC0"/>
    <w:rsid w:val="00140CA7"/>
    <w:rsid w:val="0014131F"/>
    <w:rsid w:val="00141322"/>
    <w:rsid w:val="0014177B"/>
    <w:rsid w:val="001421FB"/>
    <w:rsid w:val="00142331"/>
    <w:rsid w:val="00142542"/>
    <w:rsid w:val="00142915"/>
    <w:rsid w:val="00143853"/>
    <w:rsid w:val="00144501"/>
    <w:rsid w:val="00144EC5"/>
    <w:rsid w:val="00145690"/>
    <w:rsid w:val="0014575E"/>
    <w:rsid w:val="0014671C"/>
    <w:rsid w:val="00146CAB"/>
    <w:rsid w:val="00147469"/>
    <w:rsid w:val="0015010C"/>
    <w:rsid w:val="00150C88"/>
    <w:rsid w:val="00150CA2"/>
    <w:rsid w:val="00151181"/>
    <w:rsid w:val="001512F0"/>
    <w:rsid w:val="001536A9"/>
    <w:rsid w:val="00154200"/>
    <w:rsid w:val="00155DDE"/>
    <w:rsid w:val="00156747"/>
    <w:rsid w:val="00157081"/>
    <w:rsid w:val="0015716D"/>
    <w:rsid w:val="00157ABB"/>
    <w:rsid w:val="001600A6"/>
    <w:rsid w:val="001607A7"/>
    <w:rsid w:val="00160EC4"/>
    <w:rsid w:val="001618CD"/>
    <w:rsid w:val="00162FA1"/>
    <w:rsid w:val="00163087"/>
    <w:rsid w:val="00163C4A"/>
    <w:rsid w:val="00164074"/>
    <w:rsid w:val="00164BE4"/>
    <w:rsid w:val="001653CA"/>
    <w:rsid w:val="001661E4"/>
    <w:rsid w:val="00166290"/>
    <w:rsid w:val="00166E5F"/>
    <w:rsid w:val="00167068"/>
    <w:rsid w:val="001671D4"/>
    <w:rsid w:val="00167430"/>
    <w:rsid w:val="001677AB"/>
    <w:rsid w:val="001705F8"/>
    <w:rsid w:val="00170E2F"/>
    <w:rsid w:val="00172594"/>
    <w:rsid w:val="00172E46"/>
    <w:rsid w:val="00172ED0"/>
    <w:rsid w:val="001731D0"/>
    <w:rsid w:val="0017406C"/>
    <w:rsid w:val="001746A0"/>
    <w:rsid w:val="00174FCC"/>
    <w:rsid w:val="00177D0E"/>
    <w:rsid w:val="00180248"/>
    <w:rsid w:val="00180A35"/>
    <w:rsid w:val="0018103C"/>
    <w:rsid w:val="001810F4"/>
    <w:rsid w:val="00181B90"/>
    <w:rsid w:val="00182FB5"/>
    <w:rsid w:val="001832A3"/>
    <w:rsid w:val="0018347F"/>
    <w:rsid w:val="0018356E"/>
    <w:rsid w:val="001835BB"/>
    <w:rsid w:val="00183966"/>
    <w:rsid w:val="00183BA6"/>
    <w:rsid w:val="00183C41"/>
    <w:rsid w:val="00183C42"/>
    <w:rsid w:val="00183D18"/>
    <w:rsid w:val="00184000"/>
    <w:rsid w:val="00184801"/>
    <w:rsid w:val="001855E3"/>
    <w:rsid w:val="00186F60"/>
    <w:rsid w:val="0018780A"/>
    <w:rsid w:val="00190397"/>
    <w:rsid w:val="001903BF"/>
    <w:rsid w:val="00191A0B"/>
    <w:rsid w:val="00192501"/>
    <w:rsid w:val="00193275"/>
    <w:rsid w:val="00193D67"/>
    <w:rsid w:val="00194946"/>
    <w:rsid w:val="00195219"/>
    <w:rsid w:val="00196DC8"/>
    <w:rsid w:val="001A0FF0"/>
    <w:rsid w:val="001A1142"/>
    <w:rsid w:val="001A15B4"/>
    <w:rsid w:val="001A1822"/>
    <w:rsid w:val="001A238A"/>
    <w:rsid w:val="001A2D08"/>
    <w:rsid w:val="001A3152"/>
    <w:rsid w:val="001A3743"/>
    <w:rsid w:val="001A378E"/>
    <w:rsid w:val="001A3E29"/>
    <w:rsid w:val="001A4988"/>
    <w:rsid w:val="001A5410"/>
    <w:rsid w:val="001A5753"/>
    <w:rsid w:val="001A5B20"/>
    <w:rsid w:val="001A5CC7"/>
    <w:rsid w:val="001A5FE6"/>
    <w:rsid w:val="001A60BF"/>
    <w:rsid w:val="001A62D7"/>
    <w:rsid w:val="001A6940"/>
    <w:rsid w:val="001A6C6B"/>
    <w:rsid w:val="001A72C1"/>
    <w:rsid w:val="001A7601"/>
    <w:rsid w:val="001A76EF"/>
    <w:rsid w:val="001A7C5D"/>
    <w:rsid w:val="001B0181"/>
    <w:rsid w:val="001B0E3E"/>
    <w:rsid w:val="001B1244"/>
    <w:rsid w:val="001B1892"/>
    <w:rsid w:val="001B346C"/>
    <w:rsid w:val="001B5241"/>
    <w:rsid w:val="001B527C"/>
    <w:rsid w:val="001B61A4"/>
    <w:rsid w:val="001B68CB"/>
    <w:rsid w:val="001B7CBD"/>
    <w:rsid w:val="001B7D02"/>
    <w:rsid w:val="001C022B"/>
    <w:rsid w:val="001C032A"/>
    <w:rsid w:val="001C05A3"/>
    <w:rsid w:val="001C0660"/>
    <w:rsid w:val="001C080E"/>
    <w:rsid w:val="001C0D59"/>
    <w:rsid w:val="001C1830"/>
    <w:rsid w:val="001C1855"/>
    <w:rsid w:val="001C2BC2"/>
    <w:rsid w:val="001C2E25"/>
    <w:rsid w:val="001C344D"/>
    <w:rsid w:val="001C374D"/>
    <w:rsid w:val="001C39D2"/>
    <w:rsid w:val="001C3DA2"/>
    <w:rsid w:val="001C4EAB"/>
    <w:rsid w:val="001C53D9"/>
    <w:rsid w:val="001C5C7B"/>
    <w:rsid w:val="001C5EAC"/>
    <w:rsid w:val="001C5EFB"/>
    <w:rsid w:val="001C75E4"/>
    <w:rsid w:val="001D031F"/>
    <w:rsid w:val="001D04F3"/>
    <w:rsid w:val="001D1914"/>
    <w:rsid w:val="001D195E"/>
    <w:rsid w:val="001D19EF"/>
    <w:rsid w:val="001D247B"/>
    <w:rsid w:val="001D2630"/>
    <w:rsid w:val="001D268A"/>
    <w:rsid w:val="001D2E4A"/>
    <w:rsid w:val="001D2FB1"/>
    <w:rsid w:val="001D36C7"/>
    <w:rsid w:val="001D3AAF"/>
    <w:rsid w:val="001D4326"/>
    <w:rsid w:val="001D49B0"/>
    <w:rsid w:val="001D4DD5"/>
    <w:rsid w:val="001D5473"/>
    <w:rsid w:val="001D5F5F"/>
    <w:rsid w:val="001D5FDD"/>
    <w:rsid w:val="001D673C"/>
    <w:rsid w:val="001D696F"/>
    <w:rsid w:val="001E0DEB"/>
    <w:rsid w:val="001E2100"/>
    <w:rsid w:val="001E2E1C"/>
    <w:rsid w:val="001E3886"/>
    <w:rsid w:val="001E3C18"/>
    <w:rsid w:val="001E4286"/>
    <w:rsid w:val="001E45F3"/>
    <w:rsid w:val="001E59A1"/>
    <w:rsid w:val="001E6EB6"/>
    <w:rsid w:val="001E78F0"/>
    <w:rsid w:val="001E79DA"/>
    <w:rsid w:val="001F09D6"/>
    <w:rsid w:val="001F1670"/>
    <w:rsid w:val="001F3EF8"/>
    <w:rsid w:val="001F47F0"/>
    <w:rsid w:val="001F48C2"/>
    <w:rsid w:val="001F62E0"/>
    <w:rsid w:val="001F6C2C"/>
    <w:rsid w:val="001F7753"/>
    <w:rsid w:val="002014F7"/>
    <w:rsid w:val="00201B6E"/>
    <w:rsid w:val="00202330"/>
    <w:rsid w:val="0020248E"/>
    <w:rsid w:val="00205210"/>
    <w:rsid w:val="002055CA"/>
    <w:rsid w:val="00205A59"/>
    <w:rsid w:val="00205AB1"/>
    <w:rsid w:val="00205C29"/>
    <w:rsid w:val="00206055"/>
    <w:rsid w:val="002061F3"/>
    <w:rsid w:val="002062E5"/>
    <w:rsid w:val="002066A7"/>
    <w:rsid w:val="00206BC0"/>
    <w:rsid w:val="00206DA4"/>
    <w:rsid w:val="00207CD4"/>
    <w:rsid w:val="00207E3C"/>
    <w:rsid w:val="002103B2"/>
    <w:rsid w:val="0021048B"/>
    <w:rsid w:val="00210DF3"/>
    <w:rsid w:val="00211DAC"/>
    <w:rsid w:val="0021350F"/>
    <w:rsid w:val="002139A6"/>
    <w:rsid w:val="00214F27"/>
    <w:rsid w:val="0021527B"/>
    <w:rsid w:val="00215543"/>
    <w:rsid w:val="00215F6F"/>
    <w:rsid w:val="00216305"/>
    <w:rsid w:val="00217023"/>
    <w:rsid w:val="002174A4"/>
    <w:rsid w:val="002175B9"/>
    <w:rsid w:val="00217621"/>
    <w:rsid w:val="00217741"/>
    <w:rsid w:val="00217763"/>
    <w:rsid w:val="00217EA0"/>
    <w:rsid w:val="002207B4"/>
    <w:rsid w:val="00220AEC"/>
    <w:rsid w:val="0022134D"/>
    <w:rsid w:val="00221749"/>
    <w:rsid w:val="00222183"/>
    <w:rsid w:val="002225CC"/>
    <w:rsid w:val="0022366E"/>
    <w:rsid w:val="00223C23"/>
    <w:rsid w:val="002240F1"/>
    <w:rsid w:val="002241EC"/>
    <w:rsid w:val="002251BA"/>
    <w:rsid w:val="002254D5"/>
    <w:rsid w:val="00225D65"/>
    <w:rsid w:val="00225F21"/>
    <w:rsid w:val="0022620C"/>
    <w:rsid w:val="00226320"/>
    <w:rsid w:val="00226B5D"/>
    <w:rsid w:val="00226FF5"/>
    <w:rsid w:val="002270D1"/>
    <w:rsid w:val="00227A3C"/>
    <w:rsid w:val="00230466"/>
    <w:rsid w:val="0023073E"/>
    <w:rsid w:val="00231245"/>
    <w:rsid w:val="002316A5"/>
    <w:rsid w:val="00231CF3"/>
    <w:rsid w:val="002335B6"/>
    <w:rsid w:val="00234169"/>
    <w:rsid w:val="00237935"/>
    <w:rsid w:val="002408A8"/>
    <w:rsid w:val="00241160"/>
    <w:rsid w:val="00241C1E"/>
    <w:rsid w:val="002422D0"/>
    <w:rsid w:val="00242D17"/>
    <w:rsid w:val="00243391"/>
    <w:rsid w:val="002443EA"/>
    <w:rsid w:val="00244628"/>
    <w:rsid w:val="00244B9C"/>
    <w:rsid w:val="0024532C"/>
    <w:rsid w:val="00246A70"/>
    <w:rsid w:val="00247142"/>
    <w:rsid w:val="002505EC"/>
    <w:rsid w:val="0025173D"/>
    <w:rsid w:val="002524D7"/>
    <w:rsid w:val="00252CCD"/>
    <w:rsid w:val="00252CED"/>
    <w:rsid w:val="00253019"/>
    <w:rsid w:val="00253A95"/>
    <w:rsid w:val="002541DE"/>
    <w:rsid w:val="00254AE8"/>
    <w:rsid w:val="00255810"/>
    <w:rsid w:val="00255BD8"/>
    <w:rsid w:val="00255E9C"/>
    <w:rsid w:val="00255F74"/>
    <w:rsid w:val="00255FB5"/>
    <w:rsid w:val="00260CAF"/>
    <w:rsid w:val="002616E9"/>
    <w:rsid w:val="00261753"/>
    <w:rsid w:val="00261976"/>
    <w:rsid w:val="0026317F"/>
    <w:rsid w:val="002631E5"/>
    <w:rsid w:val="00263212"/>
    <w:rsid w:val="002636E9"/>
    <w:rsid w:val="0026400D"/>
    <w:rsid w:val="0026433E"/>
    <w:rsid w:val="0026487A"/>
    <w:rsid w:val="00265386"/>
    <w:rsid w:val="00265456"/>
    <w:rsid w:val="00266044"/>
    <w:rsid w:val="002675DC"/>
    <w:rsid w:val="00267AA4"/>
    <w:rsid w:val="00270C73"/>
    <w:rsid w:val="00271345"/>
    <w:rsid w:val="002714A3"/>
    <w:rsid w:val="00271E6F"/>
    <w:rsid w:val="002724FA"/>
    <w:rsid w:val="002729DA"/>
    <w:rsid w:val="00272A15"/>
    <w:rsid w:val="00272BF2"/>
    <w:rsid w:val="00272F22"/>
    <w:rsid w:val="00273D00"/>
    <w:rsid w:val="00275490"/>
    <w:rsid w:val="00275556"/>
    <w:rsid w:val="0027648B"/>
    <w:rsid w:val="00280B6C"/>
    <w:rsid w:val="00280E16"/>
    <w:rsid w:val="00280EB8"/>
    <w:rsid w:val="00282E4E"/>
    <w:rsid w:val="00283FD2"/>
    <w:rsid w:val="00285AA2"/>
    <w:rsid w:val="00285B9A"/>
    <w:rsid w:val="00285DCC"/>
    <w:rsid w:val="00287690"/>
    <w:rsid w:val="00287786"/>
    <w:rsid w:val="002879EE"/>
    <w:rsid w:val="00287D27"/>
    <w:rsid w:val="0029008A"/>
    <w:rsid w:val="0029029A"/>
    <w:rsid w:val="00290A27"/>
    <w:rsid w:val="00290EBA"/>
    <w:rsid w:val="00291CF0"/>
    <w:rsid w:val="00292AE3"/>
    <w:rsid w:val="00293652"/>
    <w:rsid w:val="002936E2"/>
    <w:rsid w:val="00293708"/>
    <w:rsid w:val="0029412D"/>
    <w:rsid w:val="00294520"/>
    <w:rsid w:val="00294706"/>
    <w:rsid w:val="00294A1F"/>
    <w:rsid w:val="00294FA3"/>
    <w:rsid w:val="002953C7"/>
    <w:rsid w:val="00295A64"/>
    <w:rsid w:val="00295D67"/>
    <w:rsid w:val="00296ABA"/>
    <w:rsid w:val="00296BF7"/>
    <w:rsid w:val="00297078"/>
    <w:rsid w:val="0029785E"/>
    <w:rsid w:val="00297A7A"/>
    <w:rsid w:val="00297B0E"/>
    <w:rsid w:val="00297FA4"/>
    <w:rsid w:val="002A001A"/>
    <w:rsid w:val="002A00EC"/>
    <w:rsid w:val="002A14B4"/>
    <w:rsid w:val="002A2562"/>
    <w:rsid w:val="002A2EEF"/>
    <w:rsid w:val="002A3A31"/>
    <w:rsid w:val="002A4F4F"/>
    <w:rsid w:val="002A54EE"/>
    <w:rsid w:val="002A554C"/>
    <w:rsid w:val="002A587E"/>
    <w:rsid w:val="002A664D"/>
    <w:rsid w:val="002A6F44"/>
    <w:rsid w:val="002B05DE"/>
    <w:rsid w:val="002B063C"/>
    <w:rsid w:val="002B1CA5"/>
    <w:rsid w:val="002B1CC7"/>
    <w:rsid w:val="002B22EE"/>
    <w:rsid w:val="002B2590"/>
    <w:rsid w:val="002B2A28"/>
    <w:rsid w:val="002B3365"/>
    <w:rsid w:val="002B3796"/>
    <w:rsid w:val="002B556B"/>
    <w:rsid w:val="002B57DA"/>
    <w:rsid w:val="002B667B"/>
    <w:rsid w:val="002B6BD5"/>
    <w:rsid w:val="002B7A87"/>
    <w:rsid w:val="002C04B7"/>
    <w:rsid w:val="002C064E"/>
    <w:rsid w:val="002C120B"/>
    <w:rsid w:val="002C1329"/>
    <w:rsid w:val="002C2297"/>
    <w:rsid w:val="002C22C6"/>
    <w:rsid w:val="002C2D9B"/>
    <w:rsid w:val="002C3F28"/>
    <w:rsid w:val="002C4BF8"/>
    <w:rsid w:val="002C56CB"/>
    <w:rsid w:val="002C56EB"/>
    <w:rsid w:val="002C5719"/>
    <w:rsid w:val="002C5B18"/>
    <w:rsid w:val="002C7431"/>
    <w:rsid w:val="002C7847"/>
    <w:rsid w:val="002C7A15"/>
    <w:rsid w:val="002D04AB"/>
    <w:rsid w:val="002D2EBC"/>
    <w:rsid w:val="002D36C3"/>
    <w:rsid w:val="002D3B0E"/>
    <w:rsid w:val="002D4034"/>
    <w:rsid w:val="002D4FC8"/>
    <w:rsid w:val="002D50F8"/>
    <w:rsid w:val="002D55AA"/>
    <w:rsid w:val="002D5E5A"/>
    <w:rsid w:val="002D5FD8"/>
    <w:rsid w:val="002D7B2D"/>
    <w:rsid w:val="002E04F1"/>
    <w:rsid w:val="002E0EC1"/>
    <w:rsid w:val="002E10EF"/>
    <w:rsid w:val="002E12C1"/>
    <w:rsid w:val="002E187B"/>
    <w:rsid w:val="002E2112"/>
    <w:rsid w:val="002E2BE7"/>
    <w:rsid w:val="002E2DE2"/>
    <w:rsid w:val="002E3627"/>
    <w:rsid w:val="002E3A18"/>
    <w:rsid w:val="002E476D"/>
    <w:rsid w:val="002E54E1"/>
    <w:rsid w:val="002E5E98"/>
    <w:rsid w:val="002E7041"/>
    <w:rsid w:val="002E74F9"/>
    <w:rsid w:val="002E7D47"/>
    <w:rsid w:val="002F0177"/>
    <w:rsid w:val="002F0644"/>
    <w:rsid w:val="002F1052"/>
    <w:rsid w:val="002F1A06"/>
    <w:rsid w:val="002F1FBE"/>
    <w:rsid w:val="002F2F4D"/>
    <w:rsid w:val="002F2F9A"/>
    <w:rsid w:val="002F3482"/>
    <w:rsid w:val="002F4401"/>
    <w:rsid w:val="002F5AC6"/>
    <w:rsid w:val="002F5BBC"/>
    <w:rsid w:val="002F5F9D"/>
    <w:rsid w:val="002F6486"/>
    <w:rsid w:val="002F6993"/>
    <w:rsid w:val="00300707"/>
    <w:rsid w:val="00300B90"/>
    <w:rsid w:val="0030169B"/>
    <w:rsid w:val="00301A0D"/>
    <w:rsid w:val="00301A36"/>
    <w:rsid w:val="0030208D"/>
    <w:rsid w:val="003021A9"/>
    <w:rsid w:val="003029D5"/>
    <w:rsid w:val="00303DEF"/>
    <w:rsid w:val="003049B2"/>
    <w:rsid w:val="00304F88"/>
    <w:rsid w:val="00305095"/>
    <w:rsid w:val="00305D61"/>
    <w:rsid w:val="00306EE8"/>
    <w:rsid w:val="003101C8"/>
    <w:rsid w:val="00310B57"/>
    <w:rsid w:val="00311605"/>
    <w:rsid w:val="003119BC"/>
    <w:rsid w:val="00311F8D"/>
    <w:rsid w:val="00314B68"/>
    <w:rsid w:val="00314C2F"/>
    <w:rsid w:val="00314C88"/>
    <w:rsid w:val="0031510C"/>
    <w:rsid w:val="003158F6"/>
    <w:rsid w:val="00315F21"/>
    <w:rsid w:val="00317C76"/>
    <w:rsid w:val="003203B2"/>
    <w:rsid w:val="00320951"/>
    <w:rsid w:val="00320B97"/>
    <w:rsid w:val="00320E50"/>
    <w:rsid w:val="00322137"/>
    <w:rsid w:val="00322B33"/>
    <w:rsid w:val="0032312D"/>
    <w:rsid w:val="00323686"/>
    <w:rsid w:val="00323F2C"/>
    <w:rsid w:val="0032437E"/>
    <w:rsid w:val="003245BB"/>
    <w:rsid w:val="00324AD0"/>
    <w:rsid w:val="00325D58"/>
    <w:rsid w:val="00325FA7"/>
    <w:rsid w:val="00326BDC"/>
    <w:rsid w:val="0032755E"/>
    <w:rsid w:val="0032765D"/>
    <w:rsid w:val="003305E2"/>
    <w:rsid w:val="0033109A"/>
    <w:rsid w:val="00331833"/>
    <w:rsid w:val="00332E7B"/>
    <w:rsid w:val="0033344F"/>
    <w:rsid w:val="00333639"/>
    <w:rsid w:val="00334191"/>
    <w:rsid w:val="00334EF7"/>
    <w:rsid w:val="00334F77"/>
    <w:rsid w:val="00334FC0"/>
    <w:rsid w:val="00335283"/>
    <w:rsid w:val="00335A78"/>
    <w:rsid w:val="00335D90"/>
    <w:rsid w:val="00336317"/>
    <w:rsid w:val="00336CA0"/>
    <w:rsid w:val="00340B07"/>
    <w:rsid w:val="003423B9"/>
    <w:rsid w:val="00342C04"/>
    <w:rsid w:val="00343004"/>
    <w:rsid w:val="00343099"/>
    <w:rsid w:val="0034357A"/>
    <w:rsid w:val="00343A2B"/>
    <w:rsid w:val="0034574B"/>
    <w:rsid w:val="00345B7F"/>
    <w:rsid w:val="003462A5"/>
    <w:rsid w:val="00346325"/>
    <w:rsid w:val="0034671A"/>
    <w:rsid w:val="003473E1"/>
    <w:rsid w:val="00347782"/>
    <w:rsid w:val="00347D33"/>
    <w:rsid w:val="00347F8F"/>
    <w:rsid w:val="0035026F"/>
    <w:rsid w:val="0035097B"/>
    <w:rsid w:val="00350BE4"/>
    <w:rsid w:val="00350EEA"/>
    <w:rsid w:val="0035161F"/>
    <w:rsid w:val="00351BB1"/>
    <w:rsid w:val="00351F8D"/>
    <w:rsid w:val="00353665"/>
    <w:rsid w:val="003540BF"/>
    <w:rsid w:val="0035410A"/>
    <w:rsid w:val="00354CBC"/>
    <w:rsid w:val="00354D60"/>
    <w:rsid w:val="00354D67"/>
    <w:rsid w:val="003554FE"/>
    <w:rsid w:val="003557FA"/>
    <w:rsid w:val="00356AF8"/>
    <w:rsid w:val="003600A0"/>
    <w:rsid w:val="003605D8"/>
    <w:rsid w:val="00361314"/>
    <w:rsid w:val="00361425"/>
    <w:rsid w:val="0036157E"/>
    <w:rsid w:val="00361D39"/>
    <w:rsid w:val="00362AB2"/>
    <w:rsid w:val="00362B69"/>
    <w:rsid w:val="00362BCD"/>
    <w:rsid w:val="00364A5B"/>
    <w:rsid w:val="00364EDF"/>
    <w:rsid w:val="00364F58"/>
    <w:rsid w:val="0036543A"/>
    <w:rsid w:val="003664C2"/>
    <w:rsid w:val="00366B9D"/>
    <w:rsid w:val="00370093"/>
    <w:rsid w:val="00370160"/>
    <w:rsid w:val="003701FA"/>
    <w:rsid w:val="003704E2"/>
    <w:rsid w:val="00370A97"/>
    <w:rsid w:val="00370DE4"/>
    <w:rsid w:val="00370E66"/>
    <w:rsid w:val="003723BF"/>
    <w:rsid w:val="0037277D"/>
    <w:rsid w:val="00372D1E"/>
    <w:rsid w:val="00372E1C"/>
    <w:rsid w:val="00372FAE"/>
    <w:rsid w:val="003736D1"/>
    <w:rsid w:val="00374001"/>
    <w:rsid w:val="00374893"/>
    <w:rsid w:val="003748BE"/>
    <w:rsid w:val="00374A6C"/>
    <w:rsid w:val="00375476"/>
    <w:rsid w:val="00375D77"/>
    <w:rsid w:val="00375EAB"/>
    <w:rsid w:val="00376443"/>
    <w:rsid w:val="003766FA"/>
    <w:rsid w:val="00377051"/>
    <w:rsid w:val="00377202"/>
    <w:rsid w:val="003772E8"/>
    <w:rsid w:val="003775C0"/>
    <w:rsid w:val="00377D0A"/>
    <w:rsid w:val="00380289"/>
    <w:rsid w:val="0038164B"/>
    <w:rsid w:val="003816E2"/>
    <w:rsid w:val="003818A3"/>
    <w:rsid w:val="00382069"/>
    <w:rsid w:val="00382C86"/>
    <w:rsid w:val="00382CAA"/>
    <w:rsid w:val="0038326C"/>
    <w:rsid w:val="003832F5"/>
    <w:rsid w:val="00383324"/>
    <w:rsid w:val="003833C5"/>
    <w:rsid w:val="00383452"/>
    <w:rsid w:val="00384A89"/>
    <w:rsid w:val="00385B69"/>
    <w:rsid w:val="003861E5"/>
    <w:rsid w:val="00386AA0"/>
    <w:rsid w:val="003874F1"/>
    <w:rsid w:val="003908AA"/>
    <w:rsid w:val="003913E0"/>
    <w:rsid w:val="00392156"/>
    <w:rsid w:val="00392DE4"/>
    <w:rsid w:val="00394BD7"/>
    <w:rsid w:val="003958E4"/>
    <w:rsid w:val="003963EE"/>
    <w:rsid w:val="00396E07"/>
    <w:rsid w:val="003974A3"/>
    <w:rsid w:val="003977F6"/>
    <w:rsid w:val="00397861"/>
    <w:rsid w:val="00397BEC"/>
    <w:rsid w:val="003A0F16"/>
    <w:rsid w:val="003A1160"/>
    <w:rsid w:val="003A1BFE"/>
    <w:rsid w:val="003A4F31"/>
    <w:rsid w:val="003A5CA8"/>
    <w:rsid w:val="003A5D47"/>
    <w:rsid w:val="003A6203"/>
    <w:rsid w:val="003A6447"/>
    <w:rsid w:val="003A6F3C"/>
    <w:rsid w:val="003A7964"/>
    <w:rsid w:val="003A7B3A"/>
    <w:rsid w:val="003B02F2"/>
    <w:rsid w:val="003B0451"/>
    <w:rsid w:val="003B0706"/>
    <w:rsid w:val="003B1160"/>
    <w:rsid w:val="003B125A"/>
    <w:rsid w:val="003B1495"/>
    <w:rsid w:val="003B1E2B"/>
    <w:rsid w:val="003B2992"/>
    <w:rsid w:val="003B480E"/>
    <w:rsid w:val="003B4BF0"/>
    <w:rsid w:val="003B4ED4"/>
    <w:rsid w:val="003B625E"/>
    <w:rsid w:val="003B6610"/>
    <w:rsid w:val="003B692E"/>
    <w:rsid w:val="003B6A17"/>
    <w:rsid w:val="003B741C"/>
    <w:rsid w:val="003B7968"/>
    <w:rsid w:val="003B7B43"/>
    <w:rsid w:val="003C001F"/>
    <w:rsid w:val="003C0237"/>
    <w:rsid w:val="003C0830"/>
    <w:rsid w:val="003C0ECE"/>
    <w:rsid w:val="003C118D"/>
    <w:rsid w:val="003C12B0"/>
    <w:rsid w:val="003C177B"/>
    <w:rsid w:val="003C18B6"/>
    <w:rsid w:val="003C18FE"/>
    <w:rsid w:val="003C1960"/>
    <w:rsid w:val="003C213A"/>
    <w:rsid w:val="003C2673"/>
    <w:rsid w:val="003C2897"/>
    <w:rsid w:val="003C347B"/>
    <w:rsid w:val="003C3712"/>
    <w:rsid w:val="003C45A4"/>
    <w:rsid w:val="003C58DC"/>
    <w:rsid w:val="003C5AA5"/>
    <w:rsid w:val="003C6B43"/>
    <w:rsid w:val="003C6C68"/>
    <w:rsid w:val="003C6FB1"/>
    <w:rsid w:val="003D1C1B"/>
    <w:rsid w:val="003D1CD6"/>
    <w:rsid w:val="003D2269"/>
    <w:rsid w:val="003D3C4E"/>
    <w:rsid w:val="003D3D8F"/>
    <w:rsid w:val="003D3E0C"/>
    <w:rsid w:val="003D492D"/>
    <w:rsid w:val="003D70F7"/>
    <w:rsid w:val="003D73A5"/>
    <w:rsid w:val="003D7AE5"/>
    <w:rsid w:val="003D7EF8"/>
    <w:rsid w:val="003E0421"/>
    <w:rsid w:val="003E0894"/>
    <w:rsid w:val="003E1128"/>
    <w:rsid w:val="003E2D29"/>
    <w:rsid w:val="003E2EE3"/>
    <w:rsid w:val="003E3019"/>
    <w:rsid w:val="003E3461"/>
    <w:rsid w:val="003E4A42"/>
    <w:rsid w:val="003E5404"/>
    <w:rsid w:val="003E592E"/>
    <w:rsid w:val="003E61D9"/>
    <w:rsid w:val="003F0302"/>
    <w:rsid w:val="003F03DF"/>
    <w:rsid w:val="003F0405"/>
    <w:rsid w:val="003F089C"/>
    <w:rsid w:val="003F0B14"/>
    <w:rsid w:val="003F2768"/>
    <w:rsid w:val="003F2D67"/>
    <w:rsid w:val="003F3428"/>
    <w:rsid w:val="003F3D69"/>
    <w:rsid w:val="003F439E"/>
    <w:rsid w:val="003F46B2"/>
    <w:rsid w:val="003F501E"/>
    <w:rsid w:val="003F5637"/>
    <w:rsid w:val="003F6585"/>
    <w:rsid w:val="003F6CD3"/>
    <w:rsid w:val="003F75C9"/>
    <w:rsid w:val="003F7E36"/>
    <w:rsid w:val="004002CB"/>
    <w:rsid w:val="004006E6"/>
    <w:rsid w:val="0040142E"/>
    <w:rsid w:val="004015CA"/>
    <w:rsid w:val="0040192E"/>
    <w:rsid w:val="00401F84"/>
    <w:rsid w:val="004036E0"/>
    <w:rsid w:val="00405B22"/>
    <w:rsid w:val="00405BA3"/>
    <w:rsid w:val="00405F0F"/>
    <w:rsid w:val="0041002C"/>
    <w:rsid w:val="0041151C"/>
    <w:rsid w:val="00411546"/>
    <w:rsid w:val="00411778"/>
    <w:rsid w:val="00411ABA"/>
    <w:rsid w:val="00411FFA"/>
    <w:rsid w:val="00412549"/>
    <w:rsid w:val="00413E37"/>
    <w:rsid w:val="004147CB"/>
    <w:rsid w:val="0041491B"/>
    <w:rsid w:val="004151A7"/>
    <w:rsid w:val="004152D2"/>
    <w:rsid w:val="00415D6C"/>
    <w:rsid w:val="004170A3"/>
    <w:rsid w:val="004170EA"/>
    <w:rsid w:val="00417740"/>
    <w:rsid w:val="00417E37"/>
    <w:rsid w:val="00420472"/>
    <w:rsid w:val="00421CAD"/>
    <w:rsid w:val="004223DC"/>
    <w:rsid w:val="00422AA5"/>
    <w:rsid w:val="00423320"/>
    <w:rsid w:val="00423D46"/>
    <w:rsid w:val="004241CA"/>
    <w:rsid w:val="00424646"/>
    <w:rsid w:val="004249AB"/>
    <w:rsid w:val="00425EF0"/>
    <w:rsid w:val="00426160"/>
    <w:rsid w:val="00426E20"/>
    <w:rsid w:val="0043146F"/>
    <w:rsid w:val="00431F18"/>
    <w:rsid w:val="00433036"/>
    <w:rsid w:val="00433C23"/>
    <w:rsid w:val="00433EBD"/>
    <w:rsid w:val="00433FC6"/>
    <w:rsid w:val="00434549"/>
    <w:rsid w:val="00434C86"/>
    <w:rsid w:val="00434D4D"/>
    <w:rsid w:val="00434EB4"/>
    <w:rsid w:val="00436AE7"/>
    <w:rsid w:val="00436B43"/>
    <w:rsid w:val="0043796B"/>
    <w:rsid w:val="00441DEF"/>
    <w:rsid w:val="00443B51"/>
    <w:rsid w:val="00443EE8"/>
    <w:rsid w:val="00444344"/>
    <w:rsid w:val="0044477A"/>
    <w:rsid w:val="00444821"/>
    <w:rsid w:val="00444B24"/>
    <w:rsid w:val="0044506C"/>
    <w:rsid w:val="004454E3"/>
    <w:rsid w:val="00445763"/>
    <w:rsid w:val="00445818"/>
    <w:rsid w:val="004467D0"/>
    <w:rsid w:val="00446BDB"/>
    <w:rsid w:val="00446FB8"/>
    <w:rsid w:val="00447297"/>
    <w:rsid w:val="00447532"/>
    <w:rsid w:val="004475A6"/>
    <w:rsid w:val="0044761C"/>
    <w:rsid w:val="004500C1"/>
    <w:rsid w:val="004505AF"/>
    <w:rsid w:val="004511D9"/>
    <w:rsid w:val="0045283E"/>
    <w:rsid w:val="00452EFE"/>
    <w:rsid w:val="0045319B"/>
    <w:rsid w:val="00453FD1"/>
    <w:rsid w:val="004545B5"/>
    <w:rsid w:val="0045469A"/>
    <w:rsid w:val="004547AE"/>
    <w:rsid w:val="00454D63"/>
    <w:rsid w:val="00454DF6"/>
    <w:rsid w:val="00456A1C"/>
    <w:rsid w:val="00456FB0"/>
    <w:rsid w:val="004607F9"/>
    <w:rsid w:val="00461378"/>
    <w:rsid w:val="004613AF"/>
    <w:rsid w:val="004622A1"/>
    <w:rsid w:val="00462AA7"/>
    <w:rsid w:val="00462ACA"/>
    <w:rsid w:val="004653BF"/>
    <w:rsid w:val="00466CF8"/>
    <w:rsid w:val="004678F3"/>
    <w:rsid w:val="004701D4"/>
    <w:rsid w:val="004704CF"/>
    <w:rsid w:val="0047148C"/>
    <w:rsid w:val="00471DD9"/>
    <w:rsid w:val="00472876"/>
    <w:rsid w:val="004740A7"/>
    <w:rsid w:val="004741E8"/>
    <w:rsid w:val="0047464C"/>
    <w:rsid w:val="00474CC6"/>
    <w:rsid w:val="00474EB8"/>
    <w:rsid w:val="00476D6E"/>
    <w:rsid w:val="00477863"/>
    <w:rsid w:val="00477970"/>
    <w:rsid w:val="00480019"/>
    <w:rsid w:val="004815A2"/>
    <w:rsid w:val="00482EC7"/>
    <w:rsid w:val="00483CB7"/>
    <w:rsid w:val="00483DB8"/>
    <w:rsid w:val="004842C8"/>
    <w:rsid w:val="004845D4"/>
    <w:rsid w:val="004854FB"/>
    <w:rsid w:val="0048595F"/>
    <w:rsid w:val="00485DA2"/>
    <w:rsid w:val="00485FEB"/>
    <w:rsid w:val="004864FA"/>
    <w:rsid w:val="00486F09"/>
    <w:rsid w:val="004900DA"/>
    <w:rsid w:val="004906BD"/>
    <w:rsid w:val="00490F99"/>
    <w:rsid w:val="00491868"/>
    <w:rsid w:val="00492CA1"/>
    <w:rsid w:val="004931C2"/>
    <w:rsid w:val="0049389D"/>
    <w:rsid w:val="004938CA"/>
    <w:rsid w:val="00493A71"/>
    <w:rsid w:val="00493EFE"/>
    <w:rsid w:val="00493FBC"/>
    <w:rsid w:val="004941E4"/>
    <w:rsid w:val="00494507"/>
    <w:rsid w:val="004945D2"/>
    <w:rsid w:val="00494B08"/>
    <w:rsid w:val="004961A2"/>
    <w:rsid w:val="004A07B8"/>
    <w:rsid w:val="004A0AC2"/>
    <w:rsid w:val="004A0E61"/>
    <w:rsid w:val="004A1326"/>
    <w:rsid w:val="004A183A"/>
    <w:rsid w:val="004A31B2"/>
    <w:rsid w:val="004A3671"/>
    <w:rsid w:val="004A3766"/>
    <w:rsid w:val="004A382D"/>
    <w:rsid w:val="004A3D6A"/>
    <w:rsid w:val="004A3FC4"/>
    <w:rsid w:val="004A4192"/>
    <w:rsid w:val="004A429B"/>
    <w:rsid w:val="004A46FB"/>
    <w:rsid w:val="004A4B71"/>
    <w:rsid w:val="004A4CA2"/>
    <w:rsid w:val="004A50B3"/>
    <w:rsid w:val="004A53BB"/>
    <w:rsid w:val="004A5D97"/>
    <w:rsid w:val="004A6195"/>
    <w:rsid w:val="004A62F9"/>
    <w:rsid w:val="004A6518"/>
    <w:rsid w:val="004A6AA2"/>
    <w:rsid w:val="004A6BD8"/>
    <w:rsid w:val="004A6F5D"/>
    <w:rsid w:val="004A72D3"/>
    <w:rsid w:val="004B1073"/>
    <w:rsid w:val="004B1A8B"/>
    <w:rsid w:val="004B1B33"/>
    <w:rsid w:val="004B258D"/>
    <w:rsid w:val="004B3541"/>
    <w:rsid w:val="004B3D75"/>
    <w:rsid w:val="004B3E4B"/>
    <w:rsid w:val="004B4551"/>
    <w:rsid w:val="004B45FE"/>
    <w:rsid w:val="004B4664"/>
    <w:rsid w:val="004B490B"/>
    <w:rsid w:val="004B4F72"/>
    <w:rsid w:val="004B56EC"/>
    <w:rsid w:val="004B5D18"/>
    <w:rsid w:val="004B5DC5"/>
    <w:rsid w:val="004B63E8"/>
    <w:rsid w:val="004B6A5B"/>
    <w:rsid w:val="004B6C9D"/>
    <w:rsid w:val="004B7DA2"/>
    <w:rsid w:val="004C02AB"/>
    <w:rsid w:val="004C0A7C"/>
    <w:rsid w:val="004C0AA7"/>
    <w:rsid w:val="004C0CFB"/>
    <w:rsid w:val="004C0FBF"/>
    <w:rsid w:val="004C267F"/>
    <w:rsid w:val="004C2FFD"/>
    <w:rsid w:val="004C3134"/>
    <w:rsid w:val="004C3C2D"/>
    <w:rsid w:val="004C3DD8"/>
    <w:rsid w:val="004C56C5"/>
    <w:rsid w:val="004C5D3D"/>
    <w:rsid w:val="004C736D"/>
    <w:rsid w:val="004C7893"/>
    <w:rsid w:val="004C7B37"/>
    <w:rsid w:val="004C7B6E"/>
    <w:rsid w:val="004D019C"/>
    <w:rsid w:val="004D0517"/>
    <w:rsid w:val="004D0D6C"/>
    <w:rsid w:val="004D11F0"/>
    <w:rsid w:val="004D1247"/>
    <w:rsid w:val="004D22C1"/>
    <w:rsid w:val="004D288B"/>
    <w:rsid w:val="004D2E9B"/>
    <w:rsid w:val="004D3BF8"/>
    <w:rsid w:val="004D3CA7"/>
    <w:rsid w:val="004D41C9"/>
    <w:rsid w:val="004D44F6"/>
    <w:rsid w:val="004D4897"/>
    <w:rsid w:val="004D49A7"/>
    <w:rsid w:val="004D51A6"/>
    <w:rsid w:val="004D55A9"/>
    <w:rsid w:val="004D6347"/>
    <w:rsid w:val="004E0B14"/>
    <w:rsid w:val="004E1963"/>
    <w:rsid w:val="004E2121"/>
    <w:rsid w:val="004E4AB8"/>
    <w:rsid w:val="004E4C38"/>
    <w:rsid w:val="004E4F74"/>
    <w:rsid w:val="004E66D3"/>
    <w:rsid w:val="004E67D9"/>
    <w:rsid w:val="004E6991"/>
    <w:rsid w:val="004E69D0"/>
    <w:rsid w:val="004E6E29"/>
    <w:rsid w:val="004E6F85"/>
    <w:rsid w:val="004E7047"/>
    <w:rsid w:val="004E73AC"/>
    <w:rsid w:val="004E7F38"/>
    <w:rsid w:val="004F0324"/>
    <w:rsid w:val="004F1DA6"/>
    <w:rsid w:val="004F31FA"/>
    <w:rsid w:val="004F3700"/>
    <w:rsid w:val="004F4DC5"/>
    <w:rsid w:val="004F57E4"/>
    <w:rsid w:val="004F5DDF"/>
    <w:rsid w:val="004F6F22"/>
    <w:rsid w:val="005013D0"/>
    <w:rsid w:val="00501BD4"/>
    <w:rsid w:val="00501DA5"/>
    <w:rsid w:val="005020A6"/>
    <w:rsid w:val="005026EB"/>
    <w:rsid w:val="00502ADC"/>
    <w:rsid w:val="00504D59"/>
    <w:rsid w:val="0050598C"/>
    <w:rsid w:val="00506695"/>
    <w:rsid w:val="0050671D"/>
    <w:rsid w:val="0050677D"/>
    <w:rsid w:val="00506E7B"/>
    <w:rsid w:val="00507D70"/>
    <w:rsid w:val="005108FE"/>
    <w:rsid w:val="00510BE6"/>
    <w:rsid w:val="00510C40"/>
    <w:rsid w:val="005124BE"/>
    <w:rsid w:val="0051298F"/>
    <w:rsid w:val="00512E5F"/>
    <w:rsid w:val="005135CE"/>
    <w:rsid w:val="00513E40"/>
    <w:rsid w:val="005142DD"/>
    <w:rsid w:val="005148F3"/>
    <w:rsid w:val="00514AEE"/>
    <w:rsid w:val="00514C0B"/>
    <w:rsid w:val="00514D40"/>
    <w:rsid w:val="00515B19"/>
    <w:rsid w:val="00516B3C"/>
    <w:rsid w:val="005176C3"/>
    <w:rsid w:val="00517D55"/>
    <w:rsid w:val="00517F9A"/>
    <w:rsid w:val="0052076C"/>
    <w:rsid w:val="00520D1F"/>
    <w:rsid w:val="00521639"/>
    <w:rsid w:val="005217E4"/>
    <w:rsid w:val="00522373"/>
    <w:rsid w:val="00522A35"/>
    <w:rsid w:val="00522CE6"/>
    <w:rsid w:val="005231E5"/>
    <w:rsid w:val="00523592"/>
    <w:rsid w:val="00523FF6"/>
    <w:rsid w:val="00524330"/>
    <w:rsid w:val="00524D92"/>
    <w:rsid w:val="00524DD0"/>
    <w:rsid w:val="00524E22"/>
    <w:rsid w:val="0052625C"/>
    <w:rsid w:val="00526D93"/>
    <w:rsid w:val="00527F87"/>
    <w:rsid w:val="0053080E"/>
    <w:rsid w:val="00531094"/>
    <w:rsid w:val="00531868"/>
    <w:rsid w:val="00532C5F"/>
    <w:rsid w:val="00532CD3"/>
    <w:rsid w:val="005337F3"/>
    <w:rsid w:val="00534C9B"/>
    <w:rsid w:val="00534CA8"/>
    <w:rsid w:val="00536487"/>
    <w:rsid w:val="00537208"/>
    <w:rsid w:val="0053759F"/>
    <w:rsid w:val="005375BA"/>
    <w:rsid w:val="00537796"/>
    <w:rsid w:val="00540235"/>
    <w:rsid w:val="0054099A"/>
    <w:rsid w:val="00540CFA"/>
    <w:rsid w:val="005411A8"/>
    <w:rsid w:val="005419D9"/>
    <w:rsid w:val="00542313"/>
    <w:rsid w:val="00544179"/>
    <w:rsid w:val="0054464E"/>
    <w:rsid w:val="005448AC"/>
    <w:rsid w:val="00544F33"/>
    <w:rsid w:val="0054537E"/>
    <w:rsid w:val="00545C38"/>
    <w:rsid w:val="00545E52"/>
    <w:rsid w:val="005464B2"/>
    <w:rsid w:val="00546501"/>
    <w:rsid w:val="005477EE"/>
    <w:rsid w:val="00547E87"/>
    <w:rsid w:val="00550135"/>
    <w:rsid w:val="005510B0"/>
    <w:rsid w:val="005515C1"/>
    <w:rsid w:val="005519A6"/>
    <w:rsid w:val="00551FD5"/>
    <w:rsid w:val="0055289B"/>
    <w:rsid w:val="00552FAE"/>
    <w:rsid w:val="0055442B"/>
    <w:rsid w:val="00554CEB"/>
    <w:rsid w:val="005554C4"/>
    <w:rsid w:val="00555628"/>
    <w:rsid w:val="00556860"/>
    <w:rsid w:val="0055769B"/>
    <w:rsid w:val="0056037D"/>
    <w:rsid w:val="00560711"/>
    <w:rsid w:val="005612F7"/>
    <w:rsid w:val="00561D9D"/>
    <w:rsid w:val="005621E2"/>
    <w:rsid w:val="005626AD"/>
    <w:rsid w:val="00562B9B"/>
    <w:rsid w:val="00562D2D"/>
    <w:rsid w:val="005649BA"/>
    <w:rsid w:val="00564EC4"/>
    <w:rsid w:val="0056542B"/>
    <w:rsid w:val="00565738"/>
    <w:rsid w:val="00565943"/>
    <w:rsid w:val="00565E42"/>
    <w:rsid w:val="005668D2"/>
    <w:rsid w:val="00566E9B"/>
    <w:rsid w:val="0056742D"/>
    <w:rsid w:val="00567C44"/>
    <w:rsid w:val="00571E2F"/>
    <w:rsid w:val="00572C77"/>
    <w:rsid w:val="00572E6F"/>
    <w:rsid w:val="00573513"/>
    <w:rsid w:val="005737F0"/>
    <w:rsid w:val="0057544C"/>
    <w:rsid w:val="00575A1D"/>
    <w:rsid w:val="00575A59"/>
    <w:rsid w:val="0057772A"/>
    <w:rsid w:val="00580003"/>
    <w:rsid w:val="0058032D"/>
    <w:rsid w:val="00582669"/>
    <w:rsid w:val="0058325E"/>
    <w:rsid w:val="00583B95"/>
    <w:rsid w:val="005846FD"/>
    <w:rsid w:val="0058491A"/>
    <w:rsid w:val="00585391"/>
    <w:rsid w:val="0058637F"/>
    <w:rsid w:val="0058640A"/>
    <w:rsid w:val="00586E44"/>
    <w:rsid w:val="00587D90"/>
    <w:rsid w:val="005905E8"/>
    <w:rsid w:val="00591525"/>
    <w:rsid w:val="00591B28"/>
    <w:rsid w:val="005923DC"/>
    <w:rsid w:val="00592747"/>
    <w:rsid w:val="0059388C"/>
    <w:rsid w:val="00593975"/>
    <w:rsid w:val="00593D36"/>
    <w:rsid w:val="0059413F"/>
    <w:rsid w:val="00594995"/>
    <w:rsid w:val="00594DBD"/>
    <w:rsid w:val="00594F8C"/>
    <w:rsid w:val="0059607E"/>
    <w:rsid w:val="005960ED"/>
    <w:rsid w:val="005969F8"/>
    <w:rsid w:val="00596CDB"/>
    <w:rsid w:val="005A1D9B"/>
    <w:rsid w:val="005A260A"/>
    <w:rsid w:val="005A2F49"/>
    <w:rsid w:val="005A3544"/>
    <w:rsid w:val="005A40AF"/>
    <w:rsid w:val="005A43E5"/>
    <w:rsid w:val="005A44BC"/>
    <w:rsid w:val="005A4C05"/>
    <w:rsid w:val="005A59A5"/>
    <w:rsid w:val="005A6293"/>
    <w:rsid w:val="005A6653"/>
    <w:rsid w:val="005A679A"/>
    <w:rsid w:val="005A7E21"/>
    <w:rsid w:val="005B05AD"/>
    <w:rsid w:val="005B06BA"/>
    <w:rsid w:val="005B0D28"/>
    <w:rsid w:val="005B108D"/>
    <w:rsid w:val="005B293C"/>
    <w:rsid w:val="005B2C17"/>
    <w:rsid w:val="005B2D3A"/>
    <w:rsid w:val="005B3482"/>
    <w:rsid w:val="005B38FA"/>
    <w:rsid w:val="005B4551"/>
    <w:rsid w:val="005B4569"/>
    <w:rsid w:val="005B45A1"/>
    <w:rsid w:val="005B481D"/>
    <w:rsid w:val="005B4AE1"/>
    <w:rsid w:val="005B4CFF"/>
    <w:rsid w:val="005B5643"/>
    <w:rsid w:val="005B5A7B"/>
    <w:rsid w:val="005B5C95"/>
    <w:rsid w:val="005B673D"/>
    <w:rsid w:val="005B75CB"/>
    <w:rsid w:val="005C017C"/>
    <w:rsid w:val="005C01F6"/>
    <w:rsid w:val="005C06EE"/>
    <w:rsid w:val="005C0731"/>
    <w:rsid w:val="005C0E1F"/>
    <w:rsid w:val="005C1147"/>
    <w:rsid w:val="005C1E44"/>
    <w:rsid w:val="005C24C4"/>
    <w:rsid w:val="005C2D3B"/>
    <w:rsid w:val="005C33C0"/>
    <w:rsid w:val="005C3443"/>
    <w:rsid w:val="005C4F82"/>
    <w:rsid w:val="005C4F9C"/>
    <w:rsid w:val="005C6C48"/>
    <w:rsid w:val="005C6CE2"/>
    <w:rsid w:val="005C71BA"/>
    <w:rsid w:val="005C758E"/>
    <w:rsid w:val="005D0859"/>
    <w:rsid w:val="005D0D8B"/>
    <w:rsid w:val="005D1527"/>
    <w:rsid w:val="005D197E"/>
    <w:rsid w:val="005D19AB"/>
    <w:rsid w:val="005D1AD3"/>
    <w:rsid w:val="005D2FEF"/>
    <w:rsid w:val="005D325B"/>
    <w:rsid w:val="005D3664"/>
    <w:rsid w:val="005D4909"/>
    <w:rsid w:val="005D4EA4"/>
    <w:rsid w:val="005D5A68"/>
    <w:rsid w:val="005D5BF3"/>
    <w:rsid w:val="005D61E3"/>
    <w:rsid w:val="005D64E3"/>
    <w:rsid w:val="005D6647"/>
    <w:rsid w:val="005E0BEC"/>
    <w:rsid w:val="005E0D01"/>
    <w:rsid w:val="005E0E1D"/>
    <w:rsid w:val="005E1109"/>
    <w:rsid w:val="005E2068"/>
    <w:rsid w:val="005E30A0"/>
    <w:rsid w:val="005E3409"/>
    <w:rsid w:val="005E35B4"/>
    <w:rsid w:val="005E3A2A"/>
    <w:rsid w:val="005E3CD8"/>
    <w:rsid w:val="005E4BAD"/>
    <w:rsid w:val="005E5369"/>
    <w:rsid w:val="005E6E67"/>
    <w:rsid w:val="005E790C"/>
    <w:rsid w:val="005E7D0E"/>
    <w:rsid w:val="005E7E93"/>
    <w:rsid w:val="005F0D64"/>
    <w:rsid w:val="005F1198"/>
    <w:rsid w:val="005F1681"/>
    <w:rsid w:val="005F1ED5"/>
    <w:rsid w:val="005F22F1"/>
    <w:rsid w:val="005F253C"/>
    <w:rsid w:val="005F3432"/>
    <w:rsid w:val="005F3AA9"/>
    <w:rsid w:val="005F3FDB"/>
    <w:rsid w:val="005F46DD"/>
    <w:rsid w:val="005F50D5"/>
    <w:rsid w:val="005F5ABD"/>
    <w:rsid w:val="005F5C4B"/>
    <w:rsid w:val="005F6533"/>
    <w:rsid w:val="005F6E2A"/>
    <w:rsid w:val="005F72AF"/>
    <w:rsid w:val="005F7FA4"/>
    <w:rsid w:val="00600A31"/>
    <w:rsid w:val="00600EDD"/>
    <w:rsid w:val="00601295"/>
    <w:rsid w:val="006018F1"/>
    <w:rsid w:val="00601F29"/>
    <w:rsid w:val="00602765"/>
    <w:rsid w:val="00602B5B"/>
    <w:rsid w:val="00602CE5"/>
    <w:rsid w:val="0060375B"/>
    <w:rsid w:val="00603BB7"/>
    <w:rsid w:val="00603C6C"/>
    <w:rsid w:val="006059C8"/>
    <w:rsid w:val="006063BC"/>
    <w:rsid w:val="00606959"/>
    <w:rsid w:val="00606C0D"/>
    <w:rsid w:val="00606F13"/>
    <w:rsid w:val="006114C5"/>
    <w:rsid w:val="00611A44"/>
    <w:rsid w:val="00611DC3"/>
    <w:rsid w:val="00612F0B"/>
    <w:rsid w:val="006135FE"/>
    <w:rsid w:val="006169FE"/>
    <w:rsid w:val="006173D2"/>
    <w:rsid w:val="006179C0"/>
    <w:rsid w:val="00620622"/>
    <w:rsid w:val="0062272E"/>
    <w:rsid w:val="00622730"/>
    <w:rsid w:val="006227CF"/>
    <w:rsid w:val="00622B50"/>
    <w:rsid w:val="00623234"/>
    <w:rsid w:val="00623238"/>
    <w:rsid w:val="00623891"/>
    <w:rsid w:val="00623BB3"/>
    <w:rsid w:val="00624248"/>
    <w:rsid w:val="006245EA"/>
    <w:rsid w:val="00624B61"/>
    <w:rsid w:val="00624CEC"/>
    <w:rsid w:val="00627724"/>
    <w:rsid w:val="00627ABF"/>
    <w:rsid w:val="00630920"/>
    <w:rsid w:val="00630AE1"/>
    <w:rsid w:val="00630E01"/>
    <w:rsid w:val="00632435"/>
    <w:rsid w:val="006331F5"/>
    <w:rsid w:val="00635EE8"/>
    <w:rsid w:val="006367B5"/>
    <w:rsid w:val="00636992"/>
    <w:rsid w:val="006369D9"/>
    <w:rsid w:val="00636A7A"/>
    <w:rsid w:val="0063737C"/>
    <w:rsid w:val="00637529"/>
    <w:rsid w:val="0063759A"/>
    <w:rsid w:val="00637734"/>
    <w:rsid w:val="006377B3"/>
    <w:rsid w:val="00637838"/>
    <w:rsid w:val="006379AB"/>
    <w:rsid w:val="00640971"/>
    <w:rsid w:val="00641AC0"/>
    <w:rsid w:val="00642BAE"/>
    <w:rsid w:val="00642CA3"/>
    <w:rsid w:val="00643362"/>
    <w:rsid w:val="0064375B"/>
    <w:rsid w:val="006439D5"/>
    <w:rsid w:val="00643EBF"/>
    <w:rsid w:val="00643EEB"/>
    <w:rsid w:val="006445A9"/>
    <w:rsid w:val="00644728"/>
    <w:rsid w:val="00645B53"/>
    <w:rsid w:val="00645EC8"/>
    <w:rsid w:val="00646341"/>
    <w:rsid w:val="00646418"/>
    <w:rsid w:val="006474DA"/>
    <w:rsid w:val="0065020D"/>
    <w:rsid w:val="00650E78"/>
    <w:rsid w:val="0065111E"/>
    <w:rsid w:val="0065164F"/>
    <w:rsid w:val="00651899"/>
    <w:rsid w:val="00651B49"/>
    <w:rsid w:val="00651F85"/>
    <w:rsid w:val="00652F67"/>
    <w:rsid w:val="00653186"/>
    <w:rsid w:val="0065341E"/>
    <w:rsid w:val="00653533"/>
    <w:rsid w:val="00653BA0"/>
    <w:rsid w:val="00653F07"/>
    <w:rsid w:val="00653F5F"/>
    <w:rsid w:val="006541C4"/>
    <w:rsid w:val="0065462C"/>
    <w:rsid w:val="006552E1"/>
    <w:rsid w:val="00655B58"/>
    <w:rsid w:val="00656C9D"/>
    <w:rsid w:val="00657AE4"/>
    <w:rsid w:val="006601FA"/>
    <w:rsid w:val="00660205"/>
    <w:rsid w:val="0066062E"/>
    <w:rsid w:val="00660833"/>
    <w:rsid w:val="00660CC4"/>
    <w:rsid w:val="00661FF6"/>
    <w:rsid w:val="00662173"/>
    <w:rsid w:val="0066289F"/>
    <w:rsid w:val="00662D40"/>
    <w:rsid w:val="00664497"/>
    <w:rsid w:val="00664C56"/>
    <w:rsid w:val="00665348"/>
    <w:rsid w:val="0066569A"/>
    <w:rsid w:val="00665F23"/>
    <w:rsid w:val="00666315"/>
    <w:rsid w:val="0066678A"/>
    <w:rsid w:val="0066699A"/>
    <w:rsid w:val="0066741C"/>
    <w:rsid w:val="00667E6F"/>
    <w:rsid w:val="006703FA"/>
    <w:rsid w:val="00670A7B"/>
    <w:rsid w:val="00670BD3"/>
    <w:rsid w:val="00670D86"/>
    <w:rsid w:val="00671957"/>
    <w:rsid w:val="00671B2F"/>
    <w:rsid w:val="00671CA0"/>
    <w:rsid w:val="00672ABD"/>
    <w:rsid w:val="00674ADA"/>
    <w:rsid w:val="00674CA9"/>
    <w:rsid w:val="00674E44"/>
    <w:rsid w:val="00675F91"/>
    <w:rsid w:val="00676913"/>
    <w:rsid w:val="00676FC7"/>
    <w:rsid w:val="00677329"/>
    <w:rsid w:val="00677B74"/>
    <w:rsid w:val="006806DD"/>
    <w:rsid w:val="00680B81"/>
    <w:rsid w:val="00681C20"/>
    <w:rsid w:val="00682291"/>
    <w:rsid w:val="006826C6"/>
    <w:rsid w:val="00682B61"/>
    <w:rsid w:val="00683381"/>
    <w:rsid w:val="00683649"/>
    <w:rsid w:val="0068429D"/>
    <w:rsid w:val="00684712"/>
    <w:rsid w:val="006855FC"/>
    <w:rsid w:val="00685A98"/>
    <w:rsid w:val="00685B6B"/>
    <w:rsid w:val="00686956"/>
    <w:rsid w:val="00687428"/>
    <w:rsid w:val="006876F1"/>
    <w:rsid w:val="006878C1"/>
    <w:rsid w:val="00687E1D"/>
    <w:rsid w:val="00690E70"/>
    <w:rsid w:val="00691B3E"/>
    <w:rsid w:val="00691E31"/>
    <w:rsid w:val="006921F2"/>
    <w:rsid w:val="006927F5"/>
    <w:rsid w:val="00693042"/>
    <w:rsid w:val="00693FAD"/>
    <w:rsid w:val="00694A0E"/>
    <w:rsid w:val="00694E23"/>
    <w:rsid w:val="006961BD"/>
    <w:rsid w:val="006977BE"/>
    <w:rsid w:val="006A18E3"/>
    <w:rsid w:val="006A1E5F"/>
    <w:rsid w:val="006A2213"/>
    <w:rsid w:val="006A2233"/>
    <w:rsid w:val="006A2248"/>
    <w:rsid w:val="006A2910"/>
    <w:rsid w:val="006A29DD"/>
    <w:rsid w:val="006A3148"/>
    <w:rsid w:val="006A530B"/>
    <w:rsid w:val="006A5EAE"/>
    <w:rsid w:val="006A6BBB"/>
    <w:rsid w:val="006A76D8"/>
    <w:rsid w:val="006A7E79"/>
    <w:rsid w:val="006B0011"/>
    <w:rsid w:val="006B0A68"/>
    <w:rsid w:val="006B1328"/>
    <w:rsid w:val="006B1DBD"/>
    <w:rsid w:val="006B1F09"/>
    <w:rsid w:val="006B236F"/>
    <w:rsid w:val="006B28AC"/>
    <w:rsid w:val="006B4265"/>
    <w:rsid w:val="006B45E5"/>
    <w:rsid w:val="006B49EE"/>
    <w:rsid w:val="006B5E9E"/>
    <w:rsid w:val="006B6825"/>
    <w:rsid w:val="006B68E6"/>
    <w:rsid w:val="006B6E35"/>
    <w:rsid w:val="006B7155"/>
    <w:rsid w:val="006B7268"/>
    <w:rsid w:val="006B7764"/>
    <w:rsid w:val="006B77D8"/>
    <w:rsid w:val="006C0FCA"/>
    <w:rsid w:val="006C170D"/>
    <w:rsid w:val="006C1CB2"/>
    <w:rsid w:val="006C1E15"/>
    <w:rsid w:val="006C2610"/>
    <w:rsid w:val="006C3647"/>
    <w:rsid w:val="006C44A9"/>
    <w:rsid w:val="006C4DCE"/>
    <w:rsid w:val="006C5073"/>
    <w:rsid w:val="006C5193"/>
    <w:rsid w:val="006C64E1"/>
    <w:rsid w:val="006C6C54"/>
    <w:rsid w:val="006C7AA1"/>
    <w:rsid w:val="006C7BB6"/>
    <w:rsid w:val="006D056B"/>
    <w:rsid w:val="006D09C8"/>
    <w:rsid w:val="006D0D04"/>
    <w:rsid w:val="006D194F"/>
    <w:rsid w:val="006D1E49"/>
    <w:rsid w:val="006D2EB4"/>
    <w:rsid w:val="006D31F8"/>
    <w:rsid w:val="006D342F"/>
    <w:rsid w:val="006D36C8"/>
    <w:rsid w:val="006D3F4B"/>
    <w:rsid w:val="006D418F"/>
    <w:rsid w:val="006D4257"/>
    <w:rsid w:val="006D474B"/>
    <w:rsid w:val="006D5342"/>
    <w:rsid w:val="006D53A9"/>
    <w:rsid w:val="006D540A"/>
    <w:rsid w:val="006D5EB1"/>
    <w:rsid w:val="006D5EC9"/>
    <w:rsid w:val="006D68F8"/>
    <w:rsid w:val="006D763F"/>
    <w:rsid w:val="006D7DD9"/>
    <w:rsid w:val="006E01E3"/>
    <w:rsid w:val="006E0B09"/>
    <w:rsid w:val="006E0E8B"/>
    <w:rsid w:val="006E0ECB"/>
    <w:rsid w:val="006E0EE8"/>
    <w:rsid w:val="006E1494"/>
    <w:rsid w:val="006E1CAA"/>
    <w:rsid w:val="006E32CB"/>
    <w:rsid w:val="006E476A"/>
    <w:rsid w:val="006E4A03"/>
    <w:rsid w:val="006E5196"/>
    <w:rsid w:val="006E72F4"/>
    <w:rsid w:val="006E7B2C"/>
    <w:rsid w:val="006F00FD"/>
    <w:rsid w:val="006F068E"/>
    <w:rsid w:val="006F06FF"/>
    <w:rsid w:val="006F0F73"/>
    <w:rsid w:val="006F1F4E"/>
    <w:rsid w:val="006F2E92"/>
    <w:rsid w:val="006F35F3"/>
    <w:rsid w:val="006F363D"/>
    <w:rsid w:val="006F4634"/>
    <w:rsid w:val="006F4A66"/>
    <w:rsid w:val="006F4F53"/>
    <w:rsid w:val="006F51F2"/>
    <w:rsid w:val="006F545B"/>
    <w:rsid w:val="006F5720"/>
    <w:rsid w:val="006F57E9"/>
    <w:rsid w:val="006F5B54"/>
    <w:rsid w:val="006F5CB7"/>
    <w:rsid w:val="006F5D50"/>
    <w:rsid w:val="006F657E"/>
    <w:rsid w:val="006F65FD"/>
    <w:rsid w:val="006F696B"/>
    <w:rsid w:val="00700328"/>
    <w:rsid w:val="00701522"/>
    <w:rsid w:val="00701923"/>
    <w:rsid w:val="00701D10"/>
    <w:rsid w:val="007023EE"/>
    <w:rsid w:val="007024AF"/>
    <w:rsid w:val="007026BE"/>
    <w:rsid w:val="007030EA"/>
    <w:rsid w:val="00703365"/>
    <w:rsid w:val="00704331"/>
    <w:rsid w:val="00704451"/>
    <w:rsid w:val="00704D0B"/>
    <w:rsid w:val="00704FAC"/>
    <w:rsid w:val="007054A7"/>
    <w:rsid w:val="00707775"/>
    <w:rsid w:val="00707D81"/>
    <w:rsid w:val="00710C2F"/>
    <w:rsid w:val="00710E21"/>
    <w:rsid w:val="00711D3A"/>
    <w:rsid w:val="00712034"/>
    <w:rsid w:val="0071207B"/>
    <w:rsid w:val="007121DC"/>
    <w:rsid w:val="0071246B"/>
    <w:rsid w:val="007130A9"/>
    <w:rsid w:val="00713528"/>
    <w:rsid w:val="00713569"/>
    <w:rsid w:val="00713F73"/>
    <w:rsid w:val="007164FC"/>
    <w:rsid w:val="00716B8F"/>
    <w:rsid w:val="00716FC5"/>
    <w:rsid w:val="007173AF"/>
    <w:rsid w:val="00720AD8"/>
    <w:rsid w:val="00720D16"/>
    <w:rsid w:val="00722779"/>
    <w:rsid w:val="0072365F"/>
    <w:rsid w:val="00723B10"/>
    <w:rsid w:val="00723DEE"/>
    <w:rsid w:val="00726474"/>
    <w:rsid w:val="00726899"/>
    <w:rsid w:val="00726FC9"/>
    <w:rsid w:val="007271A5"/>
    <w:rsid w:val="007271B7"/>
    <w:rsid w:val="007276A7"/>
    <w:rsid w:val="0073053D"/>
    <w:rsid w:val="007308AD"/>
    <w:rsid w:val="00730C6F"/>
    <w:rsid w:val="00731CB8"/>
    <w:rsid w:val="007320AC"/>
    <w:rsid w:val="007325F6"/>
    <w:rsid w:val="0073348C"/>
    <w:rsid w:val="0073486D"/>
    <w:rsid w:val="0073498C"/>
    <w:rsid w:val="007350AC"/>
    <w:rsid w:val="00735853"/>
    <w:rsid w:val="00735DB1"/>
    <w:rsid w:val="00735DE7"/>
    <w:rsid w:val="0073646F"/>
    <w:rsid w:val="007364B7"/>
    <w:rsid w:val="007369D3"/>
    <w:rsid w:val="00737CC5"/>
    <w:rsid w:val="00737D12"/>
    <w:rsid w:val="00740228"/>
    <w:rsid w:val="00740817"/>
    <w:rsid w:val="00740F68"/>
    <w:rsid w:val="00741ACC"/>
    <w:rsid w:val="0074204F"/>
    <w:rsid w:val="00742D25"/>
    <w:rsid w:val="00743070"/>
    <w:rsid w:val="00743C38"/>
    <w:rsid w:val="00744083"/>
    <w:rsid w:val="00744FEC"/>
    <w:rsid w:val="007450A3"/>
    <w:rsid w:val="0074511C"/>
    <w:rsid w:val="0074534C"/>
    <w:rsid w:val="00745D38"/>
    <w:rsid w:val="00746921"/>
    <w:rsid w:val="00746D34"/>
    <w:rsid w:val="00747318"/>
    <w:rsid w:val="00747BA2"/>
    <w:rsid w:val="00750311"/>
    <w:rsid w:val="00750736"/>
    <w:rsid w:val="00750B3C"/>
    <w:rsid w:val="007515CE"/>
    <w:rsid w:val="00755306"/>
    <w:rsid w:val="00755660"/>
    <w:rsid w:val="00755A53"/>
    <w:rsid w:val="00756150"/>
    <w:rsid w:val="00760CB1"/>
    <w:rsid w:val="00761004"/>
    <w:rsid w:val="00761536"/>
    <w:rsid w:val="00761EF3"/>
    <w:rsid w:val="00762321"/>
    <w:rsid w:val="00762CD5"/>
    <w:rsid w:val="0076388F"/>
    <w:rsid w:val="00763F0E"/>
    <w:rsid w:val="007641BA"/>
    <w:rsid w:val="007645B1"/>
    <w:rsid w:val="007645EF"/>
    <w:rsid w:val="00765277"/>
    <w:rsid w:val="0076568D"/>
    <w:rsid w:val="007658D2"/>
    <w:rsid w:val="007671F3"/>
    <w:rsid w:val="007678F0"/>
    <w:rsid w:val="00771B46"/>
    <w:rsid w:val="00772811"/>
    <w:rsid w:val="00773527"/>
    <w:rsid w:val="0077387F"/>
    <w:rsid w:val="00773D2E"/>
    <w:rsid w:val="0077429B"/>
    <w:rsid w:val="00775496"/>
    <w:rsid w:val="0077582A"/>
    <w:rsid w:val="00776A8A"/>
    <w:rsid w:val="00776C09"/>
    <w:rsid w:val="0077716A"/>
    <w:rsid w:val="00781562"/>
    <w:rsid w:val="007817E7"/>
    <w:rsid w:val="00781F96"/>
    <w:rsid w:val="00781FCF"/>
    <w:rsid w:val="0078235D"/>
    <w:rsid w:val="00782627"/>
    <w:rsid w:val="00782FA9"/>
    <w:rsid w:val="00784821"/>
    <w:rsid w:val="00784CF4"/>
    <w:rsid w:val="00784E16"/>
    <w:rsid w:val="007859F0"/>
    <w:rsid w:val="0078641E"/>
    <w:rsid w:val="007902C1"/>
    <w:rsid w:val="007903BE"/>
    <w:rsid w:val="0079070B"/>
    <w:rsid w:val="00790762"/>
    <w:rsid w:val="00791362"/>
    <w:rsid w:val="007920F4"/>
    <w:rsid w:val="007924A6"/>
    <w:rsid w:val="0079252F"/>
    <w:rsid w:val="00792CDB"/>
    <w:rsid w:val="00792E98"/>
    <w:rsid w:val="00792F88"/>
    <w:rsid w:val="00793186"/>
    <w:rsid w:val="007939E4"/>
    <w:rsid w:val="007940C4"/>
    <w:rsid w:val="007943EC"/>
    <w:rsid w:val="0079475E"/>
    <w:rsid w:val="00794DD9"/>
    <w:rsid w:val="007956B4"/>
    <w:rsid w:val="00795D19"/>
    <w:rsid w:val="0079688C"/>
    <w:rsid w:val="00797D24"/>
    <w:rsid w:val="007A0462"/>
    <w:rsid w:val="007A3140"/>
    <w:rsid w:val="007A4755"/>
    <w:rsid w:val="007A47AC"/>
    <w:rsid w:val="007A4E98"/>
    <w:rsid w:val="007A7477"/>
    <w:rsid w:val="007A7806"/>
    <w:rsid w:val="007B07C7"/>
    <w:rsid w:val="007B154B"/>
    <w:rsid w:val="007B17CF"/>
    <w:rsid w:val="007B1A00"/>
    <w:rsid w:val="007B2757"/>
    <w:rsid w:val="007B2994"/>
    <w:rsid w:val="007B327D"/>
    <w:rsid w:val="007B36F9"/>
    <w:rsid w:val="007B3BA2"/>
    <w:rsid w:val="007B42B3"/>
    <w:rsid w:val="007B521E"/>
    <w:rsid w:val="007B58CE"/>
    <w:rsid w:val="007B676B"/>
    <w:rsid w:val="007B6B72"/>
    <w:rsid w:val="007B6C9E"/>
    <w:rsid w:val="007B70A1"/>
    <w:rsid w:val="007B7F8B"/>
    <w:rsid w:val="007C02FA"/>
    <w:rsid w:val="007C0997"/>
    <w:rsid w:val="007C0A84"/>
    <w:rsid w:val="007C0DB9"/>
    <w:rsid w:val="007C1DC9"/>
    <w:rsid w:val="007C2248"/>
    <w:rsid w:val="007C323F"/>
    <w:rsid w:val="007C3596"/>
    <w:rsid w:val="007C3A59"/>
    <w:rsid w:val="007C3CED"/>
    <w:rsid w:val="007C3F54"/>
    <w:rsid w:val="007C3FF9"/>
    <w:rsid w:val="007C490F"/>
    <w:rsid w:val="007C4BDB"/>
    <w:rsid w:val="007C527F"/>
    <w:rsid w:val="007C5390"/>
    <w:rsid w:val="007C5B48"/>
    <w:rsid w:val="007C64F6"/>
    <w:rsid w:val="007C690A"/>
    <w:rsid w:val="007C6FB5"/>
    <w:rsid w:val="007C769F"/>
    <w:rsid w:val="007D0118"/>
    <w:rsid w:val="007D0620"/>
    <w:rsid w:val="007D0ECB"/>
    <w:rsid w:val="007D1371"/>
    <w:rsid w:val="007D152F"/>
    <w:rsid w:val="007D17AF"/>
    <w:rsid w:val="007D1957"/>
    <w:rsid w:val="007D1DBA"/>
    <w:rsid w:val="007D220D"/>
    <w:rsid w:val="007D2F78"/>
    <w:rsid w:val="007D3D73"/>
    <w:rsid w:val="007D3EFB"/>
    <w:rsid w:val="007D4329"/>
    <w:rsid w:val="007D4425"/>
    <w:rsid w:val="007D557D"/>
    <w:rsid w:val="007D58CB"/>
    <w:rsid w:val="007D6BC6"/>
    <w:rsid w:val="007D7A4E"/>
    <w:rsid w:val="007E06AC"/>
    <w:rsid w:val="007E1AC7"/>
    <w:rsid w:val="007E45F0"/>
    <w:rsid w:val="007E4E9A"/>
    <w:rsid w:val="007E500E"/>
    <w:rsid w:val="007E66E3"/>
    <w:rsid w:val="007E6734"/>
    <w:rsid w:val="007E76DC"/>
    <w:rsid w:val="007E7839"/>
    <w:rsid w:val="007E7D2B"/>
    <w:rsid w:val="007E7D63"/>
    <w:rsid w:val="007F0841"/>
    <w:rsid w:val="007F1408"/>
    <w:rsid w:val="007F26FB"/>
    <w:rsid w:val="007F3014"/>
    <w:rsid w:val="007F405A"/>
    <w:rsid w:val="007F58C2"/>
    <w:rsid w:val="007F7C9E"/>
    <w:rsid w:val="00800106"/>
    <w:rsid w:val="008001EB"/>
    <w:rsid w:val="008006B6"/>
    <w:rsid w:val="00801947"/>
    <w:rsid w:val="0080320C"/>
    <w:rsid w:val="00803BC8"/>
    <w:rsid w:val="008043CA"/>
    <w:rsid w:val="008048D9"/>
    <w:rsid w:val="00804F05"/>
    <w:rsid w:val="0080529C"/>
    <w:rsid w:val="008055F4"/>
    <w:rsid w:val="00805752"/>
    <w:rsid w:val="0080690F"/>
    <w:rsid w:val="00807604"/>
    <w:rsid w:val="00807D38"/>
    <w:rsid w:val="0081044C"/>
    <w:rsid w:val="00810AA7"/>
    <w:rsid w:val="0081156F"/>
    <w:rsid w:val="00812066"/>
    <w:rsid w:val="008125AD"/>
    <w:rsid w:val="00812879"/>
    <w:rsid w:val="00812E26"/>
    <w:rsid w:val="00813D91"/>
    <w:rsid w:val="00814174"/>
    <w:rsid w:val="008150EF"/>
    <w:rsid w:val="008156A6"/>
    <w:rsid w:val="00815B4C"/>
    <w:rsid w:val="00815B7A"/>
    <w:rsid w:val="00816424"/>
    <w:rsid w:val="00816CD3"/>
    <w:rsid w:val="008203DE"/>
    <w:rsid w:val="0082083B"/>
    <w:rsid w:val="00821A47"/>
    <w:rsid w:val="00822021"/>
    <w:rsid w:val="008221F5"/>
    <w:rsid w:val="0082247D"/>
    <w:rsid w:val="00822764"/>
    <w:rsid w:val="00823184"/>
    <w:rsid w:val="008237CF"/>
    <w:rsid w:val="00824045"/>
    <w:rsid w:val="008243CC"/>
    <w:rsid w:val="00824535"/>
    <w:rsid w:val="00824E77"/>
    <w:rsid w:val="00825747"/>
    <w:rsid w:val="00825B2C"/>
    <w:rsid w:val="00826190"/>
    <w:rsid w:val="008263BD"/>
    <w:rsid w:val="00826E31"/>
    <w:rsid w:val="00827459"/>
    <w:rsid w:val="00827EB8"/>
    <w:rsid w:val="0083226B"/>
    <w:rsid w:val="00833711"/>
    <w:rsid w:val="00833736"/>
    <w:rsid w:val="0083386A"/>
    <w:rsid w:val="008344D8"/>
    <w:rsid w:val="00835C7A"/>
    <w:rsid w:val="00835DEC"/>
    <w:rsid w:val="0083675D"/>
    <w:rsid w:val="008401B1"/>
    <w:rsid w:val="00840261"/>
    <w:rsid w:val="00840D14"/>
    <w:rsid w:val="00841049"/>
    <w:rsid w:val="008414FD"/>
    <w:rsid w:val="0084159A"/>
    <w:rsid w:val="00841F9E"/>
    <w:rsid w:val="008422EB"/>
    <w:rsid w:val="00842300"/>
    <w:rsid w:val="00842D12"/>
    <w:rsid w:val="00842FE3"/>
    <w:rsid w:val="00843BE8"/>
    <w:rsid w:val="00843E99"/>
    <w:rsid w:val="0084405C"/>
    <w:rsid w:val="0084498F"/>
    <w:rsid w:val="008455D7"/>
    <w:rsid w:val="00845957"/>
    <w:rsid w:val="0084597F"/>
    <w:rsid w:val="008462AA"/>
    <w:rsid w:val="00847A4B"/>
    <w:rsid w:val="00847D14"/>
    <w:rsid w:val="00847E66"/>
    <w:rsid w:val="008503DB"/>
    <w:rsid w:val="0085067A"/>
    <w:rsid w:val="00851509"/>
    <w:rsid w:val="00852017"/>
    <w:rsid w:val="008526F2"/>
    <w:rsid w:val="0085295D"/>
    <w:rsid w:val="008536A0"/>
    <w:rsid w:val="00853CCC"/>
    <w:rsid w:val="00853D06"/>
    <w:rsid w:val="0085471A"/>
    <w:rsid w:val="00854F2D"/>
    <w:rsid w:val="008554F6"/>
    <w:rsid w:val="00855A3A"/>
    <w:rsid w:val="00855B61"/>
    <w:rsid w:val="0085649E"/>
    <w:rsid w:val="00857377"/>
    <w:rsid w:val="00857BAF"/>
    <w:rsid w:val="008605F0"/>
    <w:rsid w:val="00860693"/>
    <w:rsid w:val="0086245E"/>
    <w:rsid w:val="0086255C"/>
    <w:rsid w:val="00862949"/>
    <w:rsid w:val="00862C50"/>
    <w:rsid w:val="00862D59"/>
    <w:rsid w:val="00864699"/>
    <w:rsid w:val="00864B00"/>
    <w:rsid w:val="00864DDD"/>
    <w:rsid w:val="0086519E"/>
    <w:rsid w:val="00866055"/>
    <w:rsid w:val="0086646D"/>
    <w:rsid w:val="0086695F"/>
    <w:rsid w:val="00866FEF"/>
    <w:rsid w:val="0086750F"/>
    <w:rsid w:val="00870163"/>
    <w:rsid w:val="008701C5"/>
    <w:rsid w:val="00870E41"/>
    <w:rsid w:val="0087103B"/>
    <w:rsid w:val="008737D3"/>
    <w:rsid w:val="008738B6"/>
    <w:rsid w:val="00873EC9"/>
    <w:rsid w:val="0087479F"/>
    <w:rsid w:val="00874AAC"/>
    <w:rsid w:val="00874BA3"/>
    <w:rsid w:val="0087567D"/>
    <w:rsid w:val="0087570F"/>
    <w:rsid w:val="00875E48"/>
    <w:rsid w:val="00880012"/>
    <w:rsid w:val="008807F8"/>
    <w:rsid w:val="0088095C"/>
    <w:rsid w:val="00880C31"/>
    <w:rsid w:val="00881015"/>
    <w:rsid w:val="0088240F"/>
    <w:rsid w:val="008828E4"/>
    <w:rsid w:val="00882FAC"/>
    <w:rsid w:val="00883458"/>
    <w:rsid w:val="00883FCA"/>
    <w:rsid w:val="008859A7"/>
    <w:rsid w:val="008861A0"/>
    <w:rsid w:val="0088678E"/>
    <w:rsid w:val="00886C85"/>
    <w:rsid w:val="00887DBB"/>
    <w:rsid w:val="008908EE"/>
    <w:rsid w:val="00890943"/>
    <w:rsid w:val="00890946"/>
    <w:rsid w:val="00892277"/>
    <w:rsid w:val="008939CA"/>
    <w:rsid w:val="00893F0D"/>
    <w:rsid w:val="00894D63"/>
    <w:rsid w:val="00896095"/>
    <w:rsid w:val="00896635"/>
    <w:rsid w:val="00896D57"/>
    <w:rsid w:val="00897455"/>
    <w:rsid w:val="00897751"/>
    <w:rsid w:val="008978BB"/>
    <w:rsid w:val="00897F96"/>
    <w:rsid w:val="008A0DDC"/>
    <w:rsid w:val="008A1C5F"/>
    <w:rsid w:val="008A1FA3"/>
    <w:rsid w:val="008A2A29"/>
    <w:rsid w:val="008A2ABE"/>
    <w:rsid w:val="008A2AF6"/>
    <w:rsid w:val="008A358D"/>
    <w:rsid w:val="008A3722"/>
    <w:rsid w:val="008A37CE"/>
    <w:rsid w:val="008A421C"/>
    <w:rsid w:val="008A5356"/>
    <w:rsid w:val="008A54F1"/>
    <w:rsid w:val="008A5F7E"/>
    <w:rsid w:val="008A6791"/>
    <w:rsid w:val="008A6FF5"/>
    <w:rsid w:val="008A794B"/>
    <w:rsid w:val="008A7ACD"/>
    <w:rsid w:val="008B027D"/>
    <w:rsid w:val="008B02A6"/>
    <w:rsid w:val="008B180E"/>
    <w:rsid w:val="008B1B8F"/>
    <w:rsid w:val="008B246B"/>
    <w:rsid w:val="008B35B0"/>
    <w:rsid w:val="008B4AEB"/>
    <w:rsid w:val="008B4DF9"/>
    <w:rsid w:val="008B506B"/>
    <w:rsid w:val="008B51C5"/>
    <w:rsid w:val="008B5BD8"/>
    <w:rsid w:val="008B5D04"/>
    <w:rsid w:val="008B6E0D"/>
    <w:rsid w:val="008B713B"/>
    <w:rsid w:val="008B7141"/>
    <w:rsid w:val="008B78D3"/>
    <w:rsid w:val="008B7C19"/>
    <w:rsid w:val="008C03F4"/>
    <w:rsid w:val="008C052D"/>
    <w:rsid w:val="008C0A25"/>
    <w:rsid w:val="008C0C14"/>
    <w:rsid w:val="008C0E5A"/>
    <w:rsid w:val="008C2B66"/>
    <w:rsid w:val="008C4C1E"/>
    <w:rsid w:val="008C598F"/>
    <w:rsid w:val="008C5EA5"/>
    <w:rsid w:val="008C65A2"/>
    <w:rsid w:val="008C75DD"/>
    <w:rsid w:val="008C7E86"/>
    <w:rsid w:val="008D0B33"/>
    <w:rsid w:val="008D1AB8"/>
    <w:rsid w:val="008D3598"/>
    <w:rsid w:val="008D45F4"/>
    <w:rsid w:val="008D4FC5"/>
    <w:rsid w:val="008D5C5B"/>
    <w:rsid w:val="008D5DEB"/>
    <w:rsid w:val="008D6F0F"/>
    <w:rsid w:val="008E05B1"/>
    <w:rsid w:val="008E16E0"/>
    <w:rsid w:val="008E1A0D"/>
    <w:rsid w:val="008E2934"/>
    <w:rsid w:val="008E37D1"/>
    <w:rsid w:val="008E3B88"/>
    <w:rsid w:val="008E3FB9"/>
    <w:rsid w:val="008E40B6"/>
    <w:rsid w:val="008E42DA"/>
    <w:rsid w:val="008E6566"/>
    <w:rsid w:val="008E6DC5"/>
    <w:rsid w:val="008E7127"/>
    <w:rsid w:val="008E7771"/>
    <w:rsid w:val="008E787B"/>
    <w:rsid w:val="008E7F65"/>
    <w:rsid w:val="008F0044"/>
    <w:rsid w:val="008F1239"/>
    <w:rsid w:val="008F1384"/>
    <w:rsid w:val="008F1515"/>
    <w:rsid w:val="008F23D2"/>
    <w:rsid w:val="008F293B"/>
    <w:rsid w:val="008F2BAB"/>
    <w:rsid w:val="008F2F63"/>
    <w:rsid w:val="008F37AF"/>
    <w:rsid w:val="008F425A"/>
    <w:rsid w:val="008F4865"/>
    <w:rsid w:val="008F6BB1"/>
    <w:rsid w:val="008F76C8"/>
    <w:rsid w:val="00900CE7"/>
    <w:rsid w:val="00901488"/>
    <w:rsid w:val="00902179"/>
    <w:rsid w:val="00902696"/>
    <w:rsid w:val="00902C53"/>
    <w:rsid w:val="00903843"/>
    <w:rsid w:val="00903BF3"/>
    <w:rsid w:val="00903C26"/>
    <w:rsid w:val="00903E28"/>
    <w:rsid w:val="00905460"/>
    <w:rsid w:val="00906EF3"/>
    <w:rsid w:val="0090788B"/>
    <w:rsid w:val="00907A87"/>
    <w:rsid w:val="009104E2"/>
    <w:rsid w:val="009109B3"/>
    <w:rsid w:val="0091181F"/>
    <w:rsid w:val="00911B59"/>
    <w:rsid w:val="0091282E"/>
    <w:rsid w:val="0091291F"/>
    <w:rsid w:val="0091353F"/>
    <w:rsid w:val="00915430"/>
    <w:rsid w:val="00915490"/>
    <w:rsid w:val="009159E7"/>
    <w:rsid w:val="00915D9C"/>
    <w:rsid w:val="0091635E"/>
    <w:rsid w:val="00916A09"/>
    <w:rsid w:val="00916D8C"/>
    <w:rsid w:val="00917BEC"/>
    <w:rsid w:val="009201A9"/>
    <w:rsid w:val="009201AA"/>
    <w:rsid w:val="009208FD"/>
    <w:rsid w:val="00921073"/>
    <w:rsid w:val="009223BB"/>
    <w:rsid w:val="009229A5"/>
    <w:rsid w:val="00922DEB"/>
    <w:rsid w:val="0092306B"/>
    <w:rsid w:val="00923382"/>
    <w:rsid w:val="0092389C"/>
    <w:rsid w:val="009240FB"/>
    <w:rsid w:val="009247D0"/>
    <w:rsid w:val="009249FF"/>
    <w:rsid w:val="00924F1E"/>
    <w:rsid w:val="00926604"/>
    <w:rsid w:val="00926A97"/>
    <w:rsid w:val="00927BAE"/>
    <w:rsid w:val="009303CD"/>
    <w:rsid w:val="00931371"/>
    <w:rsid w:val="0093155D"/>
    <w:rsid w:val="00931A60"/>
    <w:rsid w:val="00931FC0"/>
    <w:rsid w:val="00932280"/>
    <w:rsid w:val="00933909"/>
    <w:rsid w:val="00933E0A"/>
    <w:rsid w:val="009341EE"/>
    <w:rsid w:val="009348B1"/>
    <w:rsid w:val="009355AF"/>
    <w:rsid w:val="00935D9F"/>
    <w:rsid w:val="00935E1E"/>
    <w:rsid w:val="00936170"/>
    <w:rsid w:val="00936D19"/>
    <w:rsid w:val="00937591"/>
    <w:rsid w:val="00940099"/>
    <w:rsid w:val="00940148"/>
    <w:rsid w:val="0094041F"/>
    <w:rsid w:val="00940699"/>
    <w:rsid w:val="00941923"/>
    <w:rsid w:val="00942399"/>
    <w:rsid w:val="0094248A"/>
    <w:rsid w:val="0094271C"/>
    <w:rsid w:val="00942F6E"/>
    <w:rsid w:val="009437B1"/>
    <w:rsid w:val="00943AE4"/>
    <w:rsid w:val="009444A0"/>
    <w:rsid w:val="00944C3F"/>
    <w:rsid w:val="009458F0"/>
    <w:rsid w:val="00945C1D"/>
    <w:rsid w:val="0094608E"/>
    <w:rsid w:val="00946995"/>
    <w:rsid w:val="00946B02"/>
    <w:rsid w:val="00946E8B"/>
    <w:rsid w:val="00950680"/>
    <w:rsid w:val="00952248"/>
    <w:rsid w:val="0095306F"/>
    <w:rsid w:val="009530AA"/>
    <w:rsid w:val="00953C6F"/>
    <w:rsid w:val="00954795"/>
    <w:rsid w:val="0095485A"/>
    <w:rsid w:val="009551CF"/>
    <w:rsid w:val="00955636"/>
    <w:rsid w:val="00956045"/>
    <w:rsid w:val="0095631F"/>
    <w:rsid w:val="009570AB"/>
    <w:rsid w:val="0095716D"/>
    <w:rsid w:val="0096009B"/>
    <w:rsid w:val="009602B7"/>
    <w:rsid w:val="00960547"/>
    <w:rsid w:val="009608C2"/>
    <w:rsid w:val="00960AFF"/>
    <w:rsid w:val="00960DAE"/>
    <w:rsid w:val="00960EB8"/>
    <w:rsid w:val="009616F6"/>
    <w:rsid w:val="0096177B"/>
    <w:rsid w:val="00961C8D"/>
    <w:rsid w:val="009625A1"/>
    <w:rsid w:val="009625CD"/>
    <w:rsid w:val="00962C35"/>
    <w:rsid w:val="00963779"/>
    <w:rsid w:val="00963D11"/>
    <w:rsid w:val="00963EB0"/>
    <w:rsid w:val="00964B3A"/>
    <w:rsid w:val="00964DF9"/>
    <w:rsid w:val="00965046"/>
    <w:rsid w:val="0096533C"/>
    <w:rsid w:val="00966824"/>
    <w:rsid w:val="009671BB"/>
    <w:rsid w:val="009673CC"/>
    <w:rsid w:val="009705AE"/>
    <w:rsid w:val="009708F0"/>
    <w:rsid w:val="00970AD6"/>
    <w:rsid w:val="00970FB2"/>
    <w:rsid w:val="0097312A"/>
    <w:rsid w:val="009733F7"/>
    <w:rsid w:val="00974741"/>
    <w:rsid w:val="00974D91"/>
    <w:rsid w:val="00975699"/>
    <w:rsid w:val="00975799"/>
    <w:rsid w:val="009770B7"/>
    <w:rsid w:val="00977411"/>
    <w:rsid w:val="00977A84"/>
    <w:rsid w:val="00977DEB"/>
    <w:rsid w:val="009800AE"/>
    <w:rsid w:val="0098177E"/>
    <w:rsid w:val="00981C1E"/>
    <w:rsid w:val="00981F5C"/>
    <w:rsid w:val="00981F92"/>
    <w:rsid w:val="009820D7"/>
    <w:rsid w:val="009820F0"/>
    <w:rsid w:val="00982E8B"/>
    <w:rsid w:val="00983EAF"/>
    <w:rsid w:val="009856EA"/>
    <w:rsid w:val="00985C57"/>
    <w:rsid w:val="00985CAD"/>
    <w:rsid w:val="0098641B"/>
    <w:rsid w:val="009865DF"/>
    <w:rsid w:val="009867A6"/>
    <w:rsid w:val="00986848"/>
    <w:rsid w:val="00990B00"/>
    <w:rsid w:val="00990D8F"/>
    <w:rsid w:val="00991795"/>
    <w:rsid w:val="0099182E"/>
    <w:rsid w:val="009923F9"/>
    <w:rsid w:val="00993480"/>
    <w:rsid w:val="00993AAE"/>
    <w:rsid w:val="009941C4"/>
    <w:rsid w:val="00996AC3"/>
    <w:rsid w:val="00996AF5"/>
    <w:rsid w:val="00997BC6"/>
    <w:rsid w:val="00997E82"/>
    <w:rsid w:val="00997EB8"/>
    <w:rsid w:val="00997FC5"/>
    <w:rsid w:val="009A092C"/>
    <w:rsid w:val="009A0BDB"/>
    <w:rsid w:val="009A17AB"/>
    <w:rsid w:val="009A1DFB"/>
    <w:rsid w:val="009A1FE7"/>
    <w:rsid w:val="009A2185"/>
    <w:rsid w:val="009A231E"/>
    <w:rsid w:val="009A25A1"/>
    <w:rsid w:val="009A2F6F"/>
    <w:rsid w:val="009A2F9C"/>
    <w:rsid w:val="009A30A3"/>
    <w:rsid w:val="009A435A"/>
    <w:rsid w:val="009A455A"/>
    <w:rsid w:val="009A49DB"/>
    <w:rsid w:val="009A4BB8"/>
    <w:rsid w:val="009A534B"/>
    <w:rsid w:val="009A5363"/>
    <w:rsid w:val="009A56E6"/>
    <w:rsid w:val="009A5BB9"/>
    <w:rsid w:val="009A5C68"/>
    <w:rsid w:val="009A677F"/>
    <w:rsid w:val="009A79BD"/>
    <w:rsid w:val="009B0203"/>
    <w:rsid w:val="009B0ED6"/>
    <w:rsid w:val="009B169D"/>
    <w:rsid w:val="009B19E0"/>
    <w:rsid w:val="009B1DD6"/>
    <w:rsid w:val="009B2367"/>
    <w:rsid w:val="009B40BB"/>
    <w:rsid w:val="009B4B3B"/>
    <w:rsid w:val="009B5B46"/>
    <w:rsid w:val="009B657A"/>
    <w:rsid w:val="009B7A0B"/>
    <w:rsid w:val="009C02B0"/>
    <w:rsid w:val="009C0776"/>
    <w:rsid w:val="009C1436"/>
    <w:rsid w:val="009C147D"/>
    <w:rsid w:val="009C1D00"/>
    <w:rsid w:val="009C3D41"/>
    <w:rsid w:val="009C45CE"/>
    <w:rsid w:val="009C4E8C"/>
    <w:rsid w:val="009C5211"/>
    <w:rsid w:val="009C668E"/>
    <w:rsid w:val="009C7CA8"/>
    <w:rsid w:val="009D069A"/>
    <w:rsid w:val="009D0AAA"/>
    <w:rsid w:val="009D0BB3"/>
    <w:rsid w:val="009D0CD3"/>
    <w:rsid w:val="009D129E"/>
    <w:rsid w:val="009D1425"/>
    <w:rsid w:val="009D1A1D"/>
    <w:rsid w:val="009D1F10"/>
    <w:rsid w:val="009D1FFE"/>
    <w:rsid w:val="009D2795"/>
    <w:rsid w:val="009D3662"/>
    <w:rsid w:val="009D385D"/>
    <w:rsid w:val="009D3AA5"/>
    <w:rsid w:val="009D460C"/>
    <w:rsid w:val="009D4889"/>
    <w:rsid w:val="009D4A82"/>
    <w:rsid w:val="009D541B"/>
    <w:rsid w:val="009D6273"/>
    <w:rsid w:val="009D65E9"/>
    <w:rsid w:val="009D7118"/>
    <w:rsid w:val="009D72C3"/>
    <w:rsid w:val="009E02EA"/>
    <w:rsid w:val="009E0B35"/>
    <w:rsid w:val="009E0BAA"/>
    <w:rsid w:val="009E1FF4"/>
    <w:rsid w:val="009E26C3"/>
    <w:rsid w:val="009E2EE1"/>
    <w:rsid w:val="009E4111"/>
    <w:rsid w:val="009E49CC"/>
    <w:rsid w:val="009E63B2"/>
    <w:rsid w:val="009F08FB"/>
    <w:rsid w:val="009F13C4"/>
    <w:rsid w:val="009F1402"/>
    <w:rsid w:val="009F1A85"/>
    <w:rsid w:val="009F2309"/>
    <w:rsid w:val="009F25DF"/>
    <w:rsid w:val="009F382A"/>
    <w:rsid w:val="009F3AEC"/>
    <w:rsid w:val="009F3B94"/>
    <w:rsid w:val="009F4C41"/>
    <w:rsid w:val="009F6C72"/>
    <w:rsid w:val="00A002B3"/>
    <w:rsid w:val="00A0030D"/>
    <w:rsid w:val="00A00605"/>
    <w:rsid w:val="00A00A44"/>
    <w:rsid w:val="00A00C8A"/>
    <w:rsid w:val="00A01BB5"/>
    <w:rsid w:val="00A01DC2"/>
    <w:rsid w:val="00A01E17"/>
    <w:rsid w:val="00A02117"/>
    <w:rsid w:val="00A022CA"/>
    <w:rsid w:val="00A0276A"/>
    <w:rsid w:val="00A02B05"/>
    <w:rsid w:val="00A03134"/>
    <w:rsid w:val="00A0384F"/>
    <w:rsid w:val="00A061A8"/>
    <w:rsid w:val="00A06FDC"/>
    <w:rsid w:val="00A100CA"/>
    <w:rsid w:val="00A10665"/>
    <w:rsid w:val="00A10B03"/>
    <w:rsid w:val="00A117B0"/>
    <w:rsid w:val="00A12451"/>
    <w:rsid w:val="00A128DA"/>
    <w:rsid w:val="00A12973"/>
    <w:rsid w:val="00A137BF"/>
    <w:rsid w:val="00A138D0"/>
    <w:rsid w:val="00A13CDD"/>
    <w:rsid w:val="00A158DB"/>
    <w:rsid w:val="00A17C33"/>
    <w:rsid w:val="00A17D2A"/>
    <w:rsid w:val="00A17F41"/>
    <w:rsid w:val="00A20326"/>
    <w:rsid w:val="00A21342"/>
    <w:rsid w:val="00A22A4A"/>
    <w:rsid w:val="00A2332B"/>
    <w:rsid w:val="00A23B49"/>
    <w:rsid w:val="00A23D88"/>
    <w:rsid w:val="00A2493F"/>
    <w:rsid w:val="00A24D50"/>
    <w:rsid w:val="00A25095"/>
    <w:rsid w:val="00A25802"/>
    <w:rsid w:val="00A277C7"/>
    <w:rsid w:val="00A27827"/>
    <w:rsid w:val="00A27902"/>
    <w:rsid w:val="00A279BF"/>
    <w:rsid w:val="00A3003C"/>
    <w:rsid w:val="00A300D1"/>
    <w:rsid w:val="00A30297"/>
    <w:rsid w:val="00A305CE"/>
    <w:rsid w:val="00A30CB8"/>
    <w:rsid w:val="00A3111A"/>
    <w:rsid w:val="00A31163"/>
    <w:rsid w:val="00A31375"/>
    <w:rsid w:val="00A31E4B"/>
    <w:rsid w:val="00A32D0D"/>
    <w:rsid w:val="00A32EB1"/>
    <w:rsid w:val="00A330BD"/>
    <w:rsid w:val="00A33C2E"/>
    <w:rsid w:val="00A34634"/>
    <w:rsid w:val="00A34CAB"/>
    <w:rsid w:val="00A3617A"/>
    <w:rsid w:val="00A363BC"/>
    <w:rsid w:val="00A3693E"/>
    <w:rsid w:val="00A36C31"/>
    <w:rsid w:val="00A36ED0"/>
    <w:rsid w:val="00A37485"/>
    <w:rsid w:val="00A37D62"/>
    <w:rsid w:val="00A42060"/>
    <w:rsid w:val="00A42B5F"/>
    <w:rsid w:val="00A42C65"/>
    <w:rsid w:val="00A43C99"/>
    <w:rsid w:val="00A44293"/>
    <w:rsid w:val="00A44A7D"/>
    <w:rsid w:val="00A44C9B"/>
    <w:rsid w:val="00A45BDA"/>
    <w:rsid w:val="00A45F61"/>
    <w:rsid w:val="00A462D1"/>
    <w:rsid w:val="00A47619"/>
    <w:rsid w:val="00A50451"/>
    <w:rsid w:val="00A509F2"/>
    <w:rsid w:val="00A5130B"/>
    <w:rsid w:val="00A51815"/>
    <w:rsid w:val="00A51BD8"/>
    <w:rsid w:val="00A51C1F"/>
    <w:rsid w:val="00A52028"/>
    <w:rsid w:val="00A52259"/>
    <w:rsid w:val="00A528C4"/>
    <w:rsid w:val="00A529EF"/>
    <w:rsid w:val="00A5318B"/>
    <w:rsid w:val="00A53F81"/>
    <w:rsid w:val="00A5419D"/>
    <w:rsid w:val="00A54ACE"/>
    <w:rsid w:val="00A54AF5"/>
    <w:rsid w:val="00A55E2E"/>
    <w:rsid w:val="00A56815"/>
    <w:rsid w:val="00A56BD7"/>
    <w:rsid w:val="00A56FA9"/>
    <w:rsid w:val="00A609A0"/>
    <w:rsid w:val="00A60DE2"/>
    <w:rsid w:val="00A612C7"/>
    <w:rsid w:val="00A6133B"/>
    <w:rsid w:val="00A61406"/>
    <w:rsid w:val="00A61C35"/>
    <w:rsid w:val="00A6248B"/>
    <w:rsid w:val="00A636E2"/>
    <w:rsid w:val="00A63C3F"/>
    <w:rsid w:val="00A63E1F"/>
    <w:rsid w:val="00A63EE9"/>
    <w:rsid w:val="00A6474E"/>
    <w:rsid w:val="00A65273"/>
    <w:rsid w:val="00A658F0"/>
    <w:rsid w:val="00A65D29"/>
    <w:rsid w:val="00A662FA"/>
    <w:rsid w:val="00A67025"/>
    <w:rsid w:val="00A70201"/>
    <w:rsid w:val="00A70748"/>
    <w:rsid w:val="00A711BE"/>
    <w:rsid w:val="00A71610"/>
    <w:rsid w:val="00A723B9"/>
    <w:rsid w:val="00A729EC"/>
    <w:rsid w:val="00A72B4A"/>
    <w:rsid w:val="00A759D0"/>
    <w:rsid w:val="00A76312"/>
    <w:rsid w:val="00A76706"/>
    <w:rsid w:val="00A769A0"/>
    <w:rsid w:val="00A771A0"/>
    <w:rsid w:val="00A77884"/>
    <w:rsid w:val="00A81401"/>
    <w:rsid w:val="00A8185E"/>
    <w:rsid w:val="00A81D71"/>
    <w:rsid w:val="00A8216E"/>
    <w:rsid w:val="00A8219B"/>
    <w:rsid w:val="00A82D29"/>
    <w:rsid w:val="00A82EA6"/>
    <w:rsid w:val="00A83486"/>
    <w:rsid w:val="00A83EBF"/>
    <w:rsid w:val="00A84B9D"/>
    <w:rsid w:val="00A84CFB"/>
    <w:rsid w:val="00A8590C"/>
    <w:rsid w:val="00A85CEA"/>
    <w:rsid w:val="00A866C1"/>
    <w:rsid w:val="00A86BC9"/>
    <w:rsid w:val="00A86C3B"/>
    <w:rsid w:val="00A90258"/>
    <w:rsid w:val="00A91247"/>
    <w:rsid w:val="00A91300"/>
    <w:rsid w:val="00A91474"/>
    <w:rsid w:val="00A91B4D"/>
    <w:rsid w:val="00A94F53"/>
    <w:rsid w:val="00A94F76"/>
    <w:rsid w:val="00A96240"/>
    <w:rsid w:val="00A9698C"/>
    <w:rsid w:val="00A96EF7"/>
    <w:rsid w:val="00A97113"/>
    <w:rsid w:val="00A976CF"/>
    <w:rsid w:val="00A97B33"/>
    <w:rsid w:val="00AA0472"/>
    <w:rsid w:val="00AA0AE5"/>
    <w:rsid w:val="00AA0FF4"/>
    <w:rsid w:val="00AA1436"/>
    <w:rsid w:val="00AA2042"/>
    <w:rsid w:val="00AA2506"/>
    <w:rsid w:val="00AA2BC2"/>
    <w:rsid w:val="00AA2C63"/>
    <w:rsid w:val="00AA2E0A"/>
    <w:rsid w:val="00AA3121"/>
    <w:rsid w:val="00AA4043"/>
    <w:rsid w:val="00AA41C0"/>
    <w:rsid w:val="00AA4587"/>
    <w:rsid w:val="00AA45EA"/>
    <w:rsid w:val="00AA50C2"/>
    <w:rsid w:val="00AA5CD5"/>
    <w:rsid w:val="00AA5DBA"/>
    <w:rsid w:val="00AA61BB"/>
    <w:rsid w:val="00AA62E3"/>
    <w:rsid w:val="00AA701C"/>
    <w:rsid w:val="00AA7094"/>
    <w:rsid w:val="00AA728E"/>
    <w:rsid w:val="00AA7484"/>
    <w:rsid w:val="00AA7579"/>
    <w:rsid w:val="00AA7B5E"/>
    <w:rsid w:val="00AA7D8A"/>
    <w:rsid w:val="00AB0DDB"/>
    <w:rsid w:val="00AB1775"/>
    <w:rsid w:val="00AB2E8C"/>
    <w:rsid w:val="00AB3042"/>
    <w:rsid w:val="00AB3589"/>
    <w:rsid w:val="00AB3AF0"/>
    <w:rsid w:val="00AB4157"/>
    <w:rsid w:val="00AB5862"/>
    <w:rsid w:val="00AB6241"/>
    <w:rsid w:val="00AB62F9"/>
    <w:rsid w:val="00AB67C6"/>
    <w:rsid w:val="00AC0EB4"/>
    <w:rsid w:val="00AC13B4"/>
    <w:rsid w:val="00AC1580"/>
    <w:rsid w:val="00AC1C3C"/>
    <w:rsid w:val="00AC28A3"/>
    <w:rsid w:val="00AC28E2"/>
    <w:rsid w:val="00AC327B"/>
    <w:rsid w:val="00AC3B00"/>
    <w:rsid w:val="00AC3DCF"/>
    <w:rsid w:val="00AC49AB"/>
    <w:rsid w:val="00AC4D0F"/>
    <w:rsid w:val="00AC53DD"/>
    <w:rsid w:val="00AC57B7"/>
    <w:rsid w:val="00AC70F4"/>
    <w:rsid w:val="00AC7A34"/>
    <w:rsid w:val="00AC7ECE"/>
    <w:rsid w:val="00AC7F0F"/>
    <w:rsid w:val="00AD0215"/>
    <w:rsid w:val="00AD1533"/>
    <w:rsid w:val="00AD15ED"/>
    <w:rsid w:val="00AD1F5F"/>
    <w:rsid w:val="00AD25B4"/>
    <w:rsid w:val="00AD2992"/>
    <w:rsid w:val="00AD2D68"/>
    <w:rsid w:val="00AD31B6"/>
    <w:rsid w:val="00AD33B8"/>
    <w:rsid w:val="00AD3810"/>
    <w:rsid w:val="00AD5539"/>
    <w:rsid w:val="00AD58AE"/>
    <w:rsid w:val="00AD5B28"/>
    <w:rsid w:val="00AD5BDC"/>
    <w:rsid w:val="00AD5E04"/>
    <w:rsid w:val="00AD652A"/>
    <w:rsid w:val="00AD6AAD"/>
    <w:rsid w:val="00AD6EC9"/>
    <w:rsid w:val="00AD7E39"/>
    <w:rsid w:val="00AD7F0C"/>
    <w:rsid w:val="00AE1BD0"/>
    <w:rsid w:val="00AE25C8"/>
    <w:rsid w:val="00AE2DF3"/>
    <w:rsid w:val="00AE3CDF"/>
    <w:rsid w:val="00AE43D3"/>
    <w:rsid w:val="00AE4B6B"/>
    <w:rsid w:val="00AE4EB9"/>
    <w:rsid w:val="00AE54ED"/>
    <w:rsid w:val="00AE55A5"/>
    <w:rsid w:val="00AE55FC"/>
    <w:rsid w:val="00AE65C7"/>
    <w:rsid w:val="00AE76DF"/>
    <w:rsid w:val="00AE77F1"/>
    <w:rsid w:val="00AF217E"/>
    <w:rsid w:val="00AF248E"/>
    <w:rsid w:val="00AF3B45"/>
    <w:rsid w:val="00AF3F05"/>
    <w:rsid w:val="00AF62D3"/>
    <w:rsid w:val="00AF7A12"/>
    <w:rsid w:val="00B008A9"/>
    <w:rsid w:val="00B01023"/>
    <w:rsid w:val="00B01BA9"/>
    <w:rsid w:val="00B02D39"/>
    <w:rsid w:val="00B02ED3"/>
    <w:rsid w:val="00B03259"/>
    <w:rsid w:val="00B032C0"/>
    <w:rsid w:val="00B0349C"/>
    <w:rsid w:val="00B034CB"/>
    <w:rsid w:val="00B03612"/>
    <w:rsid w:val="00B04AC9"/>
    <w:rsid w:val="00B051E0"/>
    <w:rsid w:val="00B052F0"/>
    <w:rsid w:val="00B053D7"/>
    <w:rsid w:val="00B05BE5"/>
    <w:rsid w:val="00B0607A"/>
    <w:rsid w:val="00B06B81"/>
    <w:rsid w:val="00B06DFC"/>
    <w:rsid w:val="00B07C81"/>
    <w:rsid w:val="00B07DED"/>
    <w:rsid w:val="00B112DB"/>
    <w:rsid w:val="00B118DF"/>
    <w:rsid w:val="00B11A64"/>
    <w:rsid w:val="00B12AC4"/>
    <w:rsid w:val="00B131C7"/>
    <w:rsid w:val="00B13CF7"/>
    <w:rsid w:val="00B155B1"/>
    <w:rsid w:val="00B15A7C"/>
    <w:rsid w:val="00B16453"/>
    <w:rsid w:val="00B20057"/>
    <w:rsid w:val="00B20C25"/>
    <w:rsid w:val="00B21132"/>
    <w:rsid w:val="00B21826"/>
    <w:rsid w:val="00B2313E"/>
    <w:rsid w:val="00B231C1"/>
    <w:rsid w:val="00B23C9B"/>
    <w:rsid w:val="00B25528"/>
    <w:rsid w:val="00B25C26"/>
    <w:rsid w:val="00B25EB8"/>
    <w:rsid w:val="00B2646A"/>
    <w:rsid w:val="00B26D72"/>
    <w:rsid w:val="00B27788"/>
    <w:rsid w:val="00B27BF1"/>
    <w:rsid w:val="00B3030C"/>
    <w:rsid w:val="00B30CF8"/>
    <w:rsid w:val="00B31F88"/>
    <w:rsid w:val="00B31F99"/>
    <w:rsid w:val="00B32065"/>
    <w:rsid w:val="00B32183"/>
    <w:rsid w:val="00B32D77"/>
    <w:rsid w:val="00B33246"/>
    <w:rsid w:val="00B333A4"/>
    <w:rsid w:val="00B333BC"/>
    <w:rsid w:val="00B342DB"/>
    <w:rsid w:val="00B34929"/>
    <w:rsid w:val="00B349F8"/>
    <w:rsid w:val="00B36798"/>
    <w:rsid w:val="00B36D6D"/>
    <w:rsid w:val="00B3710F"/>
    <w:rsid w:val="00B37D54"/>
    <w:rsid w:val="00B41EA0"/>
    <w:rsid w:val="00B42523"/>
    <w:rsid w:val="00B44780"/>
    <w:rsid w:val="00B44FBD"/>
    <w:rsid w:val="00B453F5"/>
    <w:rsid w:val="00B459AE"/>
    <w:rsid w:val="00B45B94"/>
    <w:rsid w:val="00B46D0E"/>
    <w:rsid w:val="00B471A8"/>
    <w:rsid w:val="00B4789C"/>
    <w:rsid w:val="00B47D2D"/>
    <w:rsid w:val="00B47F98"/>
    <w:rsid w:val="00B509EA"/>
    <w:rsid w:val="00B50D58"/>
    <w:rsid w:val="00B50DC1"/>
    <w:rsid w:val="00B51530"/>
    <w:rsid w:val="00B52A0E"/>
    <w:rsid w:val="00B531A6"/>
    <w:rsid w:val="00B54295"/>
    <w:rsid w:val="00B55507"/>
    <w:rsid w:val="00B55859"/>
    <w:rsid w:val="00B55ECE"/>
    <w:rsid w:val="00B56929"/>
    <w:rsid w:val="00B57422"/>
    <w:rsid w:val="00B57A63"/>
    <w:rsid w:val="00B57EF4"/>
    <w:rsid w:val="00B609C5"/>
    <w:rsid w:val="00B61266"/>
    <w:rsid w:val="00B61DB6"/>
    <w:rsid w:val="00B61EC4"/>
    <w:rsid w:val="00B62A7B"/>
    <w:rsid w:val="00B62F4C"/>
    <w:rsid w:val="00B643C0"/>
    <w:rsid w:val="00B65CA9"/>
    <w:rsid w:val="00B65D10"/>
    <w:rsid w:val="00B66105"/>
    <w:rsid w:val="00B66218"/>
    <w:rsid w:val="00B66CD0"/>
    <w:rsid w:val="00B67CB4"/>
    <w:rsid w:val="00B67DD2"/>
    <w:rsid w:val="00B70302"/>
    <w:rsid w:val="00B70D75"/>
    <w:rsid w:val="00B71F7E"/>
    <w:rsid w:val="00B721E6"/>
    <w:rsid w:val="00B727BE"/>
    <w:rsid w:val="00B736A9"/>
    <w:rsid w:val="00B7477C"/>
    <w:rsid w:val="00B7653E"/>
    <w:rsid w:val="00B80596"/>
    <w:rsid w:val="00B8075D"/>
    <w:rsid w:val="00B811AA"/>
    <w:rsid w:val="00B81352"/>
    <w:rsid w:val="00B81921"/>
    <w:rsid w:val="00B81C82"/>
    <w:rsid w:val="00B81CB0"/>
    <w:rsid w:val="00B82039"/>
    <w:rsid w:val="00B82F33"/>
    <w:rsid w:val="00B8372C"/>
    <w:rsid w:val="00B84563"/>
    <w:rsid w:val="00B8475C"/>
    <w:rsid w:val="00B849AC"/>
    <w:rsid w:val="00B84F9B"/>
    <w:rsid w:val="00B85360"/>
    <w:rsid w:val="00B85644"/>
    <w:rsid w:val="00B85984"/>
    <w:rsid w:val="00B85C55"/>
    <w:rsid w:val="00B86FCC"/>
    <w:rsid w:val="00B87AC7"/>
    <w:rsid w:val="00B87EE5"/>
    <w:rsid w:val="00B9015F"/>
    <w:rsid w:val="00B90EEB"/>
    <w:rsid w:val="00B90FB4"/>
    <w:rsid w:val="00B91B96"/>
    <w:rsid w:val="00B91E04"/>
    <w:rsid w:val="00B91E9F"/>
    <w:rsid w:val="00B92015"/>
    <w:rsid w:val="00B92A83"/>
    <w:rsid w:val="00B9314F"/>
    <w:rsid w:val="00B94F5D"/>
    <w:rsid w:val="00B952D4"/>
    <w:rsid w:val="00B95496"/>
    <w:rsid w:val="00B95B71"/>
    <w:rsid w:val="00B97861"/>
    <w:rsid w:val="00B97B30"/>
    <w:rsid w:val="00BA0A6C"/>
    <w:rsid w:val="00BA0E24"/>
    <w:rsid w:val="00BA1F45"/>
    <w:rsid w:val="00BA2396"/>
    <w:rsid w:val="00BA2A88"/>
    <w:rsid w:val="00BA30EE"/>
    <w:rsid w:val="00BA3CFF"/>
    <w:rsid w:val="00BA5126"/>
    <w:rsid w:val="00BA65A1"/>
    <w:rsid w:val="00BA6637"/>
    <w:rsid w:val="00BA6F9F"/>
    <w:rsid w:val="00BA7180"/>
    <w:rsid w:val="00BA7DAE"/>
    <w:rsid w:val="00BB1915"/>
    <w:rsid w:val="00BB25E4"/>
    <w:rsid w:val="00BB2E69"/>
    <w:rsid w:val="00BB3027"/>
    <w:rsid w:val="00BB4098"/>
    <w:rsid w:val="00BB4CF4"/>
    <w:rsid w:val="00BB5F09"/>
    <w:rsid w:val="00BB7B68"/>
    <w:rsid w:val="00BC0637"/>
    <w:rsid w:val="00BC2244"/>
    <w:rsid w:val="00BC352C"/>
    <w:rsid w:val="00BC3A55"/>
    <w:rsid w:val="00BC3D0C"/>
    <w:rsid w:val="00BC4211"/>
    <w:rsid w:val="00BC436D"/>
    <w:rsid w:val="00BC47B8"/>
    <w:rsid w:val="00BC4A49"/>
    <w:rsid w:val="00BC5B10"/>
    <w:rsid w:val="00BC613C"/>
    <w:rsid w:val="00BC7E50"/>
    <w:rsid w:val="00BD0260"/>
    <w:rsid w:val="00BD0B37"/>
    <w:rsid w:val="00BD0E5B"/>
    <w:rsid w:val="00BD0FF6"/>
    <w:rsid w:val="00BD1E80"/>
    <w:rsid w:val="00BD21DB"/>
    <w:rsid w:val="00BD35C0"/>
    <w:rsid w:val="00BD3945"/>
    <w:rsid w:val="00BD595C"/>
    <w:rsid w:val="00BD5E0D"/>
    <w:rsid w:val="00BD5E83"/>
    <w:rsid w:val="00BD6DEC"/>
    <w:rsid w:val="00BD7017"/>
    <w:rsid w:val="00BD793D"/>
    <w:rsid w:val="00BD7986"/>
    <w:rsid w:val="00BD7B36"/>
    <w:rsid w:val="00BE02C9"/>
    <w:rsid w:val="00BE0C80"/>
    <w:rsid w:val="00BE17D7"/>
    <w:rsid w:val="00BE1CC3"/>
    <w:rsid w:val="00BE26A9"/>
    <w:rsid w:val="00BE2952"/>
    <w:rsid w:val="00BE3178"/>
    <w:rsid w:val="00BE339E"/>
    <w:rsid w:val="00BE375F"/>
    <w:rsid w:val="00BE3E3B"/>
    <w:rsid w:val="00BE461D"/>
    <w:rsid w:val="00BE55D1"/>
    <w:rsid w:val="00BE58C2"/>
    <w:rsid w:val="00BE6819"/>
    <w:rsid w:val="00BE7108"/>
    <w:rsid w:val="00BE7C6E"/>
    <w:rsid w:val="00BF0183"/>
    <w:rsid w:val="00BF0411"/>
    <w:rsid w:val="00BF1043"/>
    <w:rsid w:val="00BF11B6"/>
    <w:rsid w:val="00BF1468"/>
    <w:rsid w:val="00BF16B4"/>
    <w:rsid w:val="00BF2305"/>
    <w:rsid w:val="00BF3266"/>
    <w:rsid w:val="00BF57A0"/>
    <w:rsid w:val="00BF5855"/>
    <w:rsid w:val="00BF651E"/>
    <w:rsid w:val="00BF7A6C"/>
    <w:rsid w:val="00C015D6"/>
    <w:rsid w:val="00C036C7"/>
    <w:rsid w:val="00C037D0"/>
    <w:rsid w:val="00C03A36"/>
    <w:rsid w:val="00C03E26"/>
    <w:rsid w:val="00C0582A"/>
    <w:rsid w:val="00C058FE"/>
    <w:rsid w:val="00C05962"/>
    <w:rsid w:val="00C05EAD"/>
    <w:rsid w:val="00C06256"/>
    <w:rsid w:val="00C0634B"/>
    <w:rsid w:val="00C06FD6"/>
    <w:rsid w:val="00C07542"/>
    <w:rsid w:val="00C07768"/>
    <w:rsid w:val="00C07A26"/>
    <w:rsid w:val="00C07D8E"/>
    <w:rsid w:val="00C100CF"/>
    <w:rsid w:val="00C13CB1"/>
    <w:rsid w:val="00C162FB"/>
    <w:rsid w:val="00C16769"/>
    <w:rsid w:val="00C1703B"/>
    <w:rsid w:val="00C17191"/>
    <w:rsid w:val="00C20275"/>
    <w:rsid w:val="00C2125E"/>
    <w:rsid w:val="00C2155A"/>
    <w:rsid w:val="00C219AB"/>
    <w:rsid w:val="00C2220B"/>
    <w:rsid w:val="00C22739"/>
    <w:rsid w:val="00C2292C"/>
    <w:rsid w:val="00C23092"/>
    <w:rsid w:val="00C2344C"/>
    <w:rsid w:val="00C23949"/>
    <w:rsid w:val="00C24208"/>
    <w:rsid w:val="00C2442F"/>
    <w:rsid w:val="00C245D7"/>
    <w:rsid w:val="00C24688"/>
    <w:rsid w:val="00C250CF"/>
    <w:rsid w:val="00C256B5"/>
    <w:rsid w:val="00C267E2"/>
    <w:rsid w:val="00C270C6"/>
    <w:rsid w:val="00C27350"/>
    <w:rsid w:val="00C27C6D"/>
    <w:rsid w:val="00C27FCD"/>
    <w:rsid w:val="00C31285"/>
    <w:rsid w:val="00C33113"/>
    <w:rsid w:val="00C33655"/>
    <w:rsid w:val="00C33886"/>
    <w:rsid w:val="00C34111"/>
    <w:rsid w:val="00C3430B"/>
    <w:rsid w:val="00C3550C"/>
    <w:rsid w:val="00C36C38"/>
    <w:rsid w:val="00C37359"/>
    <w:rsid w:val="00C40C9C"/>
    <w:rsid w:val="00C41664"/>
    <w:rsid w:val="00C417FE"/>
    <w:rsid w:val="00C42A7E"/>
    <w:rsid w:val="00C42F87"/>
    <w:rsid w:val="00C43468"/>
    <w:rsid w:val="00C436A7"/>
    <w:rsid w:val="00C4414B"/>
    <w:rsid w:val="00C45095"/>
    <w:rsid w:val="00C45C2E"/>
    <w:rsid w:val="00C46BC8"/>
    <w:rsid w:val="00C46D48"/>
    <w:rsid w:val="00C46FBC"/>
    <w:rsid w:val="00C46FE4"/>
    <w:rsid w:val="00C50121"/>
    <w:rsid w:val="00C520C8"/>
    <w:rsid w:val="00C5244A"/>
    <w:rsid w:val="00C526C0"/>
    <w:rsid w:val="00C53A6D"/>
    <w:rsid w:val="00C546F5"/>
    <w:rsid w:val="00C554A0"/>
    <w:rsid w:val="00C55581"/>
    <w:rsid w:val="00C557D2"/>
    <w:rsid w:val="00C55857"/>
    <w:rsid w:val="00C55F07"/>
    <w:rsid w:val="00C55F19"/>
    <w:rsid w:val="00C601D4"/>
    <w:rsid w:val="00C6044C"/>
    <w:rsid w:val="00C61167"/>
    <w:rsid w:val="00C615D7"/>
    <w:rsid w:val="00C624DC"/>
    <w:rsid w:val="00C63359"/>
    <w:rsid w:val="00C633D9"/>
    <w:rsid w:val="00C65372"/>
    <w:rsid w:val="00C6686D"/>
    <w:rsid w:val="00C66B19"/>
    <w:rsid w:val="00C7006D"/>
    <w:rsid w:val="00C701BF"/>
    <w:rsid w:val="00C7080F"/>
    <w:rsid w:val="00C708DC"/>
    <w:rsid w:val="00C7194E"/>
    <w:rsid w:val="00C72667"/>
    <w:rsid w:val="00C72F92"/>
    <w:rsid w:val="00C73F43"/>
    <w:rsid w:val="00C74F27"/>
    <w:rsid w:val="00C755E6"/>
    <w:rsid w:val="00C75AB4"/>
    <w:rsid w:val="00C75CA9"/>
    <w:rsid w:val="00C76915"/>
    <w:rsid w:val="00C778A0"/>
    <w:rsid w:val="00C77E3C"/>
    <w:rsid w:val="00C8014E"/>
    <w:rsid w:val="00C8040E"/>
    <w:rsid w:val="00C813D7"/>
    <w:rsid w:val="00C81891"/>
    <w:rsid w:val="00C81EC3"/>
    <w:rsid w:val="00C82EB9"/>
    <w:rsid w:val="00C83682"/>
    <w:rsid w:val="00C858AC"/>
    <w:rsid w:val="00C85CB1"/>
    <w:rsid w:val="00C86576"/>
    <w:rsid w:val="00C866CA"/>
    <w:rsid w:val="00C90BE8"/>
    <w:rsid w:val="00C90F8D"/>
    <w:rsid w:val="00C91F6C"/>
    <w:rsid w:val="00C9229B"/>
    <w:rsid w:val="00C922D6"/>
    <w:rsid w:val="00C931BE"/>
    <w:rsid w:val="00C93377"/>
    <w:rsid w:val="00C94B20"/>
    <w:rsid w:val="00C94E49"/>
    <w:rsid w:val="00C95263"/>
    <w:rsid w:val="00C95808"/>
    <w:rsid w:val="00C95B5B"/>
    <w:rsid w:val="00C96ACD"/>
    <w:rsid w:val="00CA041A"/>
    <w:rsid w:val="00CA0D93"/>
    <w:rsid w:val="00CA1299"/>
    <w:rsid w:val="00CA1788"/>
    <w:rsid w:val="00CA21A0"/>
    <w:rsid w:val="00CA268C"/>
    <w:rsid w:val="00CA34D5"/>
    <w:rsid w:val="00CA375C"/>
    <w:rsid w:val="00CA380F"/>
    <w:rsid w:val="00CA39D9"/>
    <w:rsid w:val="00CA4169"/>
    <w:rsid w:val="00CA447B"/>
    <w:rsid w:val="00CA4C98"/>
    <w:rsid w:val="00CA4D6D"/>
    <w:rsid w:val="00CA5E8D"/>
    <w:rsid w:val="00CA608F"/>
    <w:rsid w:val="00CA60AA"/>
    <w:rsid w:val="00CA66A0"/>
    <w:rsid w:val="00CA6BFE"/>
    <w:rsid w:val="00CA7ABB"/>
    <w:rsid w:val="00CB00E9"/>
    <w:rsid w:val="00CB0A07"/>
    <w:rsid w:val="00CB0AE0"/>
    <w:rsid w:val="00CB0BD9"/>
    <w:rsid w:val="00CB1022"/>
    <w:rsid w:val="00CB5A93"/>
    <w:rsid w:val="00CB6587"/>
    <w:rsid w:val="00CB6910"/>
    <w:rsid w:val="00CB731F"/>
    <w:rsid w:val="00CB7588"/>
    <w:rsid w:val="00CB766E"/>
    <w:rsid w:val="00CB7B40"/>
    <w:rsid w:val="00CB7FF3"/>
    <w:rsid w:val="00CC04EA"/>
    <w:rsid w:val="00CC1194"/>
    <w:rsid w:val="00CC1AFD"/>
    <w:rsid w:val="00CC20BC"/>
    <w:rsid w:val="00CC37A3"/>
    <w:rsid w:val="00CC4E7F"/>
    <w:rsid w:val="00CC54BE"/>
    <w:rsid w:val="00CC5880"/>
    <w:rsid w:val="00CC5FB6"/>
    <w:rsid w:val="00CC712D"/>
    <w:rsid w:val="00CD022E"/>
    <w:rsid w:val="00CD10A1"/>
    <w:rsid w:val="00CD223A"/>
    <w:rsid w:val="00CD2A88"/>
    <w:rsid w:val="00CD3B70"/>
    <w:rsid w:val="00CD47B3"/>
    <w:rsid w:val="00CD4910"/>
    <w:rsid w:val="00CD5A09"/>
    <w:rsid w:val="00CD6154"/>
    <w:rsid w:val="00CD72B4"/>
    <w:rsid w:val="00CE1769"/>
    <w:rsid w:val="00CE2119"/>
    <w:rsid w:val="00CE2DA4"/>
    <w:rsid w:val="00CE31DB"/>
    <w:rsid w:val="00CE3389"/>
    <w:rsid w:val="00CE4036"/>
    <w:rsid w:val="00CE5277"/>
    <w:rsid w:val="00CE5EA0"/>
    <w:rsid w:val="00CE618B"/>
    <w:rsid w:val="00CE6F3E"/>
    <w:rsid w:val="00CE754F"/>
    <w:rsid w:val="00CF05C5"/>
    <w:rsid w:val="00CF15A3"/>
    <w:rsid w:val="00CF1785"/>
    <w:rsid w:val="00CF2F0E"/>
    <w:rsid w:val="00CF32B7"/>
    <w:rsid w:val="00CF36A6"/>
    <w:rsid w:val="00CF427A"/>
    <w:rsid w:val="00CF427D"/>
    <w:rsid w:val="00CF5721"/>
    <w:rsid w:val="00CF5B34"/>
    <w:rsid w:val="00CF6458"/>
    <w:rsid w:val="00CF6A5F"/>
    <w:rsid w:val="00CF6E5A"/>
    <w:rsid w:val="00CF75C3"/>
    <w:rsid w:val="00CF7F1D"/>
    <w:rsid w:val="00D00C1D"/>
    <w:rsid w:val="00D00C62"/>
    <w:rsid w:val="00D012EA"/>
    <w:rsid w:val="00D01E28"/>
    <w:rsid w:val="00D02129"/>
    <w:rsid w:val="00D02B26"/>
    <w:rsid w:val="00D03947"/>
    <w:rsid w:val="00D03E12"/>
    <w:rsid w:val="00D0414C"/>
    <w:rsid w:val="00D04835"/>
    <w:rsid w:val="00D05188"/>
    <w:rsid w:val="00D059F4"/>
    <w:rsid w:val="00D06C8C"/>
    <w:rsid w:val="00D0733A"/>
    <w:rsid w:val="00D07535"/>
    <w:rsid w:val="00D07721"/>
    <w:rsid w:val="00D07F10"/>
    <w:rsid w:val="00D10ADB"/>
    <w:rsid w:val="00D114A3"/>
    <w:rsid w:val="00D117C0"/>
    <w:rsid w:val="00D121BA"/>
    <w:rsid w:val="00D12C08"/>
    <w:rsid w:val="00D13BA3"/>
    <w:rsid w:val="00D13F0D"/>
    <w:rsid w:val="00D1406D"/>
    <w:rsid w:val="00D148A2"/>
    <w:rsid w:val="00D15A70"/>
    <w:rsid w:val="00D1660A"/>
    <w:rsid w:val="00D16B32"/>
    <w:rsid w:val="00D17097"/>
    <w:rsid w:val="00D172AB"/>
    <w:rsid w:val="00D20DF1"/>
    <w:rsid w:val="00D219C0"/>
    <w:rsid w:val="00D21E9C"/>
    <w:rsid w:val="00D2225F"/>
    <w:rsid w:val="00D22935"/>
    <w:rsid w:val="00D22C3F"/>
    <w:rsid w:val="00D22F1E"/>
    <w:rsid w:val="00D236A2"/>
    <w:rsid w:val="00D2385F"/>
    <w:rsid w:val="00D23B98"/>
    <w:rsid w:val="00D24943"/>
    <w:rsid w:val="00D24F30"/>
    <w:rsid w:val="00D25103"/>
    <w:rsid w:val="00D2554F"/>
    <w:rsid w:val="00D255BA"/>
    <w:rsid w:val="00D25A05"/>
    <w:rsid w:val="00D264DD"/>
    <w:rsid w:val="00D2735B"/>
    <w:rsid w:val="00D2771D"/>
    <w:rsid w:val="00D30469"/>
    <w:rsid w:val="00D30D87"/>
    <w:rsid w:val="00D318C3"/>
    <w:rsid w:val="00D31FBC"/>
    <w:rsid w:val="00D340EA"/>
    <w:rsid w:val="00D34160"/>
    <w:rsid w:val="00D34D7B"/>
    <w:rsid w:val="00D35406"/>
    <w:rsid w:val="00D357D7"/>
    <w:rsid w:val="00D35A7F"/>
    <w:rsid w:val="00D35D8C"/>
    <w:rsid w:val="00D36A20"/>
    <w:rsid w:val="00D36CBB"/>
    <w:rsid w:val="00D37180"/>
    <w:rsid w:val="00D37505"/>
    <w:rsid w:val="00D37840"/>
    <w:rsid w:val="00D403AC"/>
    <w:rsid w:val="00D40B5B"/>
    <w:rsid w:val="00D414B7"/>
    <w:rsid w:val="00D41C7D"/>
    <w:rsid w:val="00D42A3F"/>
    <w:rsid w:val="00D4396D"/>
    <w:rsid w:val="00D44628"/>
    <w:rsid w:val="00D45BD9"/>
    <w:rsid w:val="00D46E67"/>
    <w:rsid w:val="00D470E1"/>
    <w:rsid w:val="00D5055D"/>
    <w:rsid w:val="00D50AF6"/>
    <w:rsid w:val="00D51333"/>
    <w:rsid w:val="00D5166E"/>
    <w:rsid w:val="00D51A6B"/>
    <w:rsid w:val="00D51EA9"/>
    <w:rsid w:val="00D53AC3"/>
    <w:rsid w:val="00D53CBD"/>
    <w:rsid w:val="00D54267"/>
    <w:rsid w:val="00D543AD"/>
    <w:rsid w:val="00D547EE"/>
    <w:rsid w:val="00D552CA"/>
    <w:rsid w:val="00D5533D"/>
    <w:rsid w:val="00D5677A"/>
    <w:rsid w:val="00D56A80"/>
    <w:rsid w:val="00D5749D"/>
    <w:rsid w:val="00D574EF"/>
    <w:rsid w:val="00D60E54"/>
    <w:rsid w:val="00D62076"/>
    <w:rsid w:val="00D620AD"/>
    <w:rsid w:val="00D627D1"/>
    <w:rsid w:val="00D62A6F"/>
    <w:rsid w:val="00D632CA"/>
    <w:rsid w:val="00D63DDC"/>
    <w:rsid w:val="00D6426B"/>
    <w:rsid w:val="00D642F4"/>
    <w:rsid w:val="00D6589A"/>
    <w:rsid w:val="00D6599B"/>
    <w:rsid w:val="00D66B77"/>
    <w:rsid w:val="00D7021F"/>
    <w:rsid w:val="00D70271"/>
    <w:rsid w:val="00D716B6"/>
    <w:rsid w:val="00D7208A"/>
    <w:rsid w:val="00D7286E"/>
    <w:rsid w:val="00D729A2"/>
    <w:rsid w:val="00D729A3"/>
    <w:rsid w:val="00D73F1B"/>
    <w:rsid w:val="00D73F83"/>
    <w:rsid w:val="00D7542D"/>
    <w:rsid w:val="00D75806"/>
    <w:rsid w:val="00D75B73"/>
    <w:rsid w:val="00D7608A"/>
    <w:rsid w:val="00D763DD"/>
    <w:rsid w:val="00D766B7"/>
    <w:rsid w:val="00D7790A"/>
    <w:rsid w:val="00D80120"/>
    <w:rsid w:val="00D811C2"/>
    <w:rsid w:val="00D833B9"/>
    <w:rsid w:val="00D84282"/>
    <w:rsid w:val="00D8467E"/>
    <w:rsid w:val="00D84704"/>
    <w:rsid w:val="00D851AB"/>
    <w:rsid w:val="00D85EB6"/>
    <w:rsid w:val="00D86667"/>
    <w:rsid w:val="00D86991"/>
    <w:rsid w:val="00D873CD"/>
    <w:rsid w:val="00D8793A"/>
    <w:rsid w:val="00D907A2"/>
    <w:rsid w:val="00D909EA"/>
    <w:rsid w:val="00D919A7"/>
    <w:rsid w:val="00D92720"/>
    <w:rsid w:val="00D9430C"/>
    <w:rsid w:val="00D94598"/>
    <w:rsid w:val="00D94E65"/>
    <w:rsid w:val="00D958A1"/>
    <w:rsid w:val="00D95A7E"/>
    <w:rsid w:val="00D96358"/>
    <w:rsid w:val="00D97867"/>
    <w:rsid w:val="00D97EFE"/>
    <w:rsid w:val="00D97FC9"/>
    <w:rsid w:val="00DA12A1"/>
    <w:rsid w:val="00DA14E4"/>
    <w:rsid w:val="00DA1623"/>
    <w:rsid w:val="00DA1B62"/>
    <w:rsid w:val="00DA2323"/>
    <w:rsid w:val="00DA24BE"/>
    <w:rsid w:val="00DA299C"/>
    <w:rsid w:val="00DA3C9D"/>
    <w:rsid w:val="00DA481F"/>
    <w:rsid w:val="00DA4AB3"/>
    <w:rsid w:val="00DA5085"/>
    <w:rsid w:val="00DA582C"/>
    <w:rsid w:val="00DA5BA4"/>
    <w:rsid w:val="00DA6577"/>
    <w:rsid w:val="00DA6B3B"/>
    <w:rsid w:val="00DA6FAB"/>
    <w:rsid w:val="00DA725A"/>
    <w:rsid w:val="00DA732F"/>
    <w:rsid w:val="00DA7351"/>
    <w:rsid w:val="00DA7376"/>
    <w:rsid w:val="00DA753C"/>
    <w:rsid w:val="00DA784C"/>
    <w:rsid w:val="00DB0B78"/>
    <w:rsid w:val="00DB0E69"/>
    <w:rsid w:val="00DB1455"/>
    <w:rsid w:val="00DB245B"/>
    <w:rsid w:val="00DB2F8E"/>
    <w:rsid w:val="00DB3563"/>
    <w:rsid w:val="00DB3590"/>
    <w:rsid w:val="00DB359C"/>
    <w:rsid w:val="00DB4146"/>
    <w:rsid w:val="00DB49E0"/>
    <w:rsid w:val="00DB5C04"/>
    <w:rsid w:val="00DB5C5D"/>
    <w:rsid w:val="00DB5C7E"/>
    <w:rsid w:val="00DB6C5E"/>
    <w:rsid w:val="00DB71C8"/>
    <w:rsid w:val="00DB7926"/>
    <w:rsid w:val="00DC12B1"/>
    <w:rsid w:val="00DC15B4"/>
    <w:rsid w:val="00DC25B9"/>
    <w:rsid w:val="00DC2F34"/>
    <w:rsid w:val="00DC33E0"/>
    <w:rsid w:val="00DC3DA4"/>
    <w:rsid w:val="00DC4255"/>
    <w:rsid w:val="00DC4FAC"/>
    <w:rsid w:val="00DC5F4D"/>
    <w:rsid w:val="00DC6350"/>
    <w:rsid w:val="00DC6420"/>
    <w:rsid w:val="00DC6EBC"/>
    <w:rsid w:val="00DC732B"/>
    <w:rsid w:val="00DC7813"/>
    <w:rsid w:val="00DC7CB9"/>
    <w:rsid w:val="00DD026C"/>
    <w:rsid w:val="00DD0E2E"/>
    <w:rsid w:val="00DD12E6"/>
    <w:rsid w:val="00DD1508"/>
    <w:rsid w:val="00DD165B"/>
    <w:rsid w:val="00DD17B1"/>
    <w:rsid w:val="00DD245C"/>
    <w:rsid w:val="00DD2A02"/>
    <w:rsid w:val="00DD30DE"/>
    <w:rsid w:val="00DD3868"/>
    <w:rsid w:val="00DD3A23"/>
    <w:rsid w:val="00DD3A89"/>
    <w:rsid w:val="00DD3AD1"/>
    <w:rsid w:val="00DD469E"/>
    <w:rsid w:val="00DD47F3"/>
    <w:rsid w:val="00DD5D31"/>
    <w:rsid w:val="00DD644A"/>
    <w:rsid w:val="00DD6872"/>
    <w:rsid w:val="00DD6DC3"/>
    <w:rsid w:val="00DD7D8F"/>
    <w:rsid w:val="00DD7E05"/>
    <w:rsid w:val="00DE0D26"/>
    <w:rsid w:val="00DE0E4F"/>
    <w:rsid w:val="00DE1BF8"/>
    <w:rsid w:val="00DE1D05"/>
    <w:rsid w:val="00DE26B1"/>
    <w:rsid w:val="00DE3E07"/>
    <w:rsid w:val="00DE431F"/>
    <w:rsid w:val="00DE48D8"/>
    <w:rsid w:val="00DE4E65"/>
    <w:rsid w:val="00DE548A"/>
    <w:rsid w:val="00DE5D1D"/>
    <w:rsid w:val="00DE6AFE"/>
    <w:rsid w:val="00DE790A"/>
    <w:rsid w:val="00DF040D"/>
    <w:rsid w:val="00DF0570"/>
    <w:rsid w:val="00DF12EA"/>
    <w:rsid w:val="00DF130A"/>
    <w:rsid w:val="00DF1C55"/>
    <w:rsid w:val="00DF1C69"/>
    <w:rsid w:val="00DF349E"/>
    <w:rsid w:val="00DF3920"/>
    <w:rsid w:val="00DF4C1C"/>
    <w:rsid w:val="00DF57B4"/>
    <w:rsid w:val="00DF5950"/>
    <w:rsid w:val="00DF7287"/>
    <w:rsid w:val="00E003F4"/>
    <w:rsid w:val="00E01039"/>
    <w:rsid w:val="00E01885"/>
    <w:rsid w:val="00E01CDD"/>
    <w:rsid w:val="00E01EA5"/>
    <w:rsid w:val="00E025DC"/>
    <w:rsid w:val="00E02671"/>
    <w:rsid w:val="00E02E6D"/>
    <w:rsid w:val="00E02EF4"/>
    <w:rsid w:val="00E03000"/>
    <w:rsid w:val="00E03458"/>
    <w:rsid w:val="00E037C3"/>
    <w:rsid w:val="00E03ADE"/>
    <w:rsid w:val="00E03B93"/>
    <w:rsid w:val="00E0430F"/>
    <w:rsid w:val="00E04A5B"/>
    <w:rsid w:val="00E04E3D"/>
    <w:rsid w:val="00E05C60"/>
    <w:rsid w:val="00E074AC"/>
    <w:rsid w:val="00E077B4"/>
    <w:rsid w:val="00E10107"/>
    <w:rsid w:val="00E104AB"/>
    <w:rsid w:val="00E1085B"/>
    <w:rsid w:val="00E11A66"/>
    <w:rsid w:val="00E1276D"/>
    <w:rsid w:val="00E12D6E"/>
    <w:rsid w:val="00E1365C"/>
    <w:rsid w:val="00E1464D"/>
    <w:rsid w:val="00E14900"/>
    <w:rsid w:val="00E14D9A"/>
    <w:rsid w:val="00E1524F"/>
    <w:rsid w:val="00E1585C"/>
    <w:rsid w:val="00E158F0"/>
    <w:rsid w:val="00E20CC0"/>
    <w:rsid w:val="00E212E5"/>
    <w:rsid w:val="00E218E0"/>
    <w:rsid w:val="00E225A3"/>
    <w:rsid w:val="00E22EB1"/>
    <w:rsid w:val="00E2337A"/>
    <w:rsid w:val="00E23608"/>
    <w:rsid w:val="00E24660"/>
    <w:rsid w:val="00E247F5"/>
    <w:rsid w:val="00E2484C"/>
    <w:rsid w:val="00E24C8A"/>
    <w:rsid w:val="00E24CAE"/>
    <w:rsid w:val="00E24DCD"/>
    <w:rsid w:val="00E25082"/>
    <w:rsid w:val="00E25D1E"/>
    <w:rsid w:val="00E25D47"/>
    <w:rsid w:val="00E26040"/>
    <w:rsid w:val="00E267CF"/>
    <w:rsid w:val="00E2722C"/>
    <w:rsid w:val="00E3186C"/>
    <w:rsid w:val="00E31A17"/>
    <w:rsid w:val="00E31B0A"/>
    <w:rsid w:val="00E3302D"/>
    <w:rsid w:val="00E330D7"/>
    <w:rsid w:val="00E331DD"/>
    <w:rsid w:val="00E33EE6"/>
    <w:rsid w:val="00E33F44"/>
    <w:rsid w:val="00E33F4A"/>
    <w:rsid w:val="00E33FD8"/>
    <w:rsid w:val="00E352CE"/>
    <w:rsid w:val="00E3566A"/>
    <w:rsid w:val="00E35800"/>
    <w:rsid w:val="00E35994"/>
    <w:rsid w:val="00E36225"/>
    <w:rsid w:val="00E365BB"/>
    <w:rsid w:val="00E37C5E"/>
    <w:rsid w:val="00E4018E"/>
    <w:rsid w:val="00E404E6"/>
    <w:rsid w:val="00E404F7"/>
    <w:rsid w:val="00E41E41"/>
    <w:rsid w:val="00E41E5B"/>
    <w:rsid w:val="00E422B6"/>
    <w:rsid w:val="00E42E53"/>
    <w:rsid w:val="00E444E3"/>
    <w:rsid w:val="00E45411"/>
    <w:rsid w:val="00E45E6C"/>
    <w:rsid w:val="00E46489"/>
    <w:rsid w:val="00E468B2"/>
    <w:rsid w:val="00E469C0"/>
    <w:rsid w:val="00E46F31"/>
    <w:rsid w:val="00E501CB"/>
    <w:rsid w:val="00E504B1"/>
    <w:rsid w:val="00E5055A"/>
    <w:rsid w:val="00E5126F"/>
    <w:rsid w:val="00E52589"/>
    <w:rsid w:val="00E54B62"/>
    <w:rsid w:val="00E54D3A"/>
    <w:rsid w:val="00E54F75"/>
    <w:rsid w:val="00E54F7F"/>
    <w:rsid w:val="00E54F9E"/>
    <w:rsid w:val="00E5562D"/>
    <w:rsid w:val="00E56E59"/>
    <w:rsid w:val="00E57BE3"/>
    <w:rsid w:val="00E60522"/>
    <w:rsid w:val="00E60EA6"/>
    <w:rsid w:val="00E60ED0"/>
    <w:rsid w:val="00E61CE1"/>
    <w:rsid w:val="00E61D8B"/>
    <w:rsid w:val="00E62159"/>
    <w:rsid w:val="00E6251C"/>
    <w:rsid w:val="00E629EE"/>
    <w:rsid w:val="00E62FF5"/>
    <w:rsid w:val="00E6319A"/>
    <w:rsid w:val="00E63480"/>
    <w:rsid w:val="00E634D9"/>
    <w:rsid w:val="00E636C2"/>
    <w:rsid w:val="00E63768"/>
    <w:rsid w:val="00E63825"/>
    <w:rsid w:val="00E6474E"/>
    <w:rsid w:val="00E653FD"/>
    <w:rsid w:val="00E65443"/>
    <w:rsid w:val="00E65BD0"/>
    <w:rsid w:val="00E65D0D"/>
    <w:rsid w:val="00E65E56"/>
    <w:rsid w:val="00E67000"/>
    <w:rsid w:val="00E67FCB"/>
    <w:rsid w:val="00E705E9"/>
    <w:rsid w:val="00E7095C"/>
    <w:rsid w:val="00E70C01"/>
    <w:rsid w:val="00E70C84"/>
    <w:rsid w:val="00E71267"/>
    <w:rsid w:val="00E7163A"/>
    <w:rsid w:val="00E73B50"/>
    <w:rsid w:val="00E73E10"/>
    <w:rsid w:val="00E741D8"/>
    <w:rsid w:val="00E751FE"/>
    <w:rsid w:val="00E753C8"/>
    <w:rsid w:val="00E77050"/>
    <w:rsid w:val="00E77BE2"/>
    <w:rsid w:val="00E801ED"/>
    <w:rsid w:val="00E81F13"/>
    <w:rsid w:val="00E85320"/>
    <w:rsid w:val="00E857FC"/>
    <w:rsid w:val="00E85EA7"/>
    <w:rsid w:val="00E86D93"/>
    <w:rsid w:val="00E90016"/>
    <w:rsid w:val="00E90DB3"/>
    <w:rsid w:val="00E9240E"/>
    <w:rsid w:val="00E9243D"/>
    <w:rsid w:val="00E92E0D"/>
    <w:rsid w:val="00E934D2"/>
    <w:rsid w:val="00E93FFB"/>
    <w:rsid w:val="00E9417D"/>
    <w:rsid w:val="00E94212"/>
    <w:rsid w:val="00E95095"/>
    <w:rsid w:val="00E956CD"/>
    <w:rsid w:val="00E95738"/>
    <w:rsid w:val="00E95B28"/>
    <w:rsid w:val="00E95E34"/>
    <w:rsid w:val="00E96BBD"/>
    <w:rsid w:val="00E9703E"/>
    <w:rsid w:val="00E97309"/>
    <w:rsid w:val="00EA077C"/>
    <w:rsid w:val="00EA15DC"/>
    <w:rsid w:val="00EA1FC3"/>
    <w:rsid w:val="00EA2354"/>
    <w:rsid w:val="00EA35EA"/>
    <w:rsid w:val="00EA45DA"/>
    <w:rsid w:val="00EA48F1"/>
    <w:rsid w:val="00EA4EF2"/>
    <w:rsid w:val="00EA527F"/>
    <w:rsid w:val="00EA5B68"/>
    <w:rsid w:val="00EA5BA1"/>
    <w:rsid w:val="00EA61DA"/>
    <w:rsid w:val="00EA693C"/>
    <w:rsid w:val="00EA69E3"/>
    <w:rsid w:val="00EA70F5"/>
    <w:rsid w:val="00EA75B2"/>
    <w:rsid w:val="00EB02FC"/>
    <w:rsid w:val="00EB0FCE"/>
    <w:rsid w:val="00EB22F9"/>
    <w:rsid w:val="00EB281A"/>
    <w:rsid w:val="00EB30FF"/>
    <w:rsid w:val="00EB34FD"/>
    <w:rsid w:val="00EB3658"/>
    <w:rsid w:val="00EB3E08"/>
    <w:rsid w:val="00EB4A5A"/>
    <w:rsid w:val="00EB5E50"/>
    <w:rsid w:val="00EB5F18"/>
    <w:rsid w:val="00EB657D"/>
    <w:rsid w:val="00EB69C9"/>
    <w:rsid w:val="00EC10F5"/>
    <w:rsid w:val="00EC124C"/>
    <w:rsid w:val="00EC1B11"/>
    <w:rsid w:val="00EC2440"/>
    <w:rsid w:val="00EC29BF"/>
    <w:rsid w:val="00EC3785"/>
    <w:rsid w:val="00EC3ACC"/>
    <w:rsid w:val="00EC5EF7"/>
    <w:rsid w:val="00ED01C1"/>
    <w:rsid w:val="00ED058A"/>
    <w:rsid w:val="00ED08CD"/>
    <w:rsid w:val="00ED2A25"/>
    <w:rsid w:val="00ED327E"/>
    <w:rsid w:val="00ED430A"/>
    <w:rsid w:val="00ED5C1C"/>
    <w:rsid w:val="00ED6766"/>
    <w:rsid w:val="00ED6FC2"/>
    <w:rsid w:val="00EE1248"/>
    <w:rsid w:val="00EE12B8"/>
    <w:rsid w:val="00EE16E0"/>
    <w:rsid w:val="00EE260C"/>
    <w:rsid w:val="00EE27C2"/>
    <w:rsid w:val="00EE2B90"/>
    <w:rsid w:val="00EE3560"/>
    <w:rsid w:val="00EE433D"/>
    <w:rsid w:val="00EE46A8"/>
    <w:rsid w:val="00EE4735"/>
    <w:rsid w:val="00EE4776"/>
    <w:rsid w:val="00EE5198"/>
    <w:rsid w:val="00EE7C43"/>
    <w:rsid w:val="00EE7D4F"/>
    <w:rsid w:val="00EF0077"/>
    <w:rsid w:val="00EF06B2"/>
    <w:rsid w:val="00EF1306"/>
    <w:rsid w:val="00EF191A"/>
    <w:rsid w:val="00EF298E"/>
    <w:rsid w:val="00EF3C92"/>
    <w:rsid w:val="00EF47CC"/>
    <w:rsid w:val="00EF4EB9"/>
    <w:rsid w:val="00EF53CC"/>
    <w:rsid w:val="00EF6112"/>
    <w:rsid w:val="00EF6341"/>
    <w:rsid w:val="00EF638F"/>
    <w:rsid w:val="00EF6680"/>
    <w:rsid w:val="00EF698A"/>
    <w:rsid w:val="00EF766A"/>
    <w:rsid w:val="00F0043D"/>
    <w:rsid w:val="00F004CF"/>
    <w:rsid w:val="00F00A86"/>
    <w:rsid w:val="00F00F61"/>
    <w:rsid w:val="00F013A5"/>
    <w:rsid w:val="00F024E4"/>
    <w:rsid w:val="00F02E46"/>
    <w:rsid w:val="00F0324F"/>
    <w:rsid w:val="00F03A8E"/>
    <w:rsid w:val="00F03CC0"/>
    <w:rsid w:val="00F0405E"/>
    <w:rsid w:val="00F04132"/>
    <w:rsid w:val="00F053F8"/>
    <w:rsid w:val="00F05E31"/>
    <w:rsid w:val="00F05F5B"/>
    <w:rsid w:val="00F072C7"/>
    <w:rsid w:val="00F0735A"/>
    <w:rsid w:val="00F074B7"/>
    <w:rsid w:val="00F07A8B"/>
    <w:rsid w:val="00F114E6"/>
    <w:rsid w:val="00F11E1D"/>
    <w:rsid w:val="00F12D34"/>
    <w:rsid w:val="00F13B1C"/>
    <w:rsid w:val="00F13E4F"/>
    <w:rsid w:val="00F13EE0"/>
    <w:rsid w:val="00F14F11"/>
    <w:rsid w:val="00F15761"/>
    <w:rsid w:val="00F157C7"/>
    <w:rsid w:val="00F178CA"/>
    <w:rsid w:val="00F20132"/>
    <w:rsid w:val="00F2068F"/>
    <w:rsid w:val="00F21204"/>
    <w:rsid w:val="00F21263"/>
    <w:rsid w:val="00F21A8E"/>
    <w:rsid w:val="00F226D7"/>
    <w:rsid w:val="00F22DDC"/>
    <w:rsid w:val="00F22E78"/>
    <w:rsid w:val="00F22E87"/>
    <w:rsid w:val="00F233D2"/>
    <w:rsid w:val="00F23478"/>
    <w:rsid w:val="00F25370"/>
    <w:rsid w:val="00F268B1"/>
    <w:rsid w:val="00F270FE"/>
    <w:rsid w:val="00F30426"/>
    <w:rsid w:val="00F30BAE"/>
    <w:rsid w:val="00F30C7C"/>
    <w:rsid w:val="00F31576"/>
    <w:rsid w:val="00F32373"/>
    <w:rsid w:val="00F327AC"/>
    <w:rsid w:val="00F3395D"/>
    <w:rsid w:val="00F33A55"/>
    <w:rsid w:val="00F34532"/>
    <w:rsid w:val="00F35BAB"/>
    <w:rsid w:val="00F35EA6"/>
    <w:rsid w:val="00F35F3F"/>
    <w:rsid w:val="00F36669"/>
    <w:rsid w:val="00F36894"/>
    <w:rsid w:val="00F36AF3"/>
    <w:rsid w:val="00F36FF3"/>
    <w:rsid w:val="00F37344"/>
    <w:rsid w:val="00F4094F"/>
    <w:rsid w:val="00F41583"/>
    <w:rsid w:val="00F42085"/>
    <w:rsid w:val="00F42607"/>
    <w:rsid w:val="00F4296A"/>
    <w:rsid w:val="00F42B09"/>
    <w:rsid w:val="00F42B8F"/>
    <w:rsid w:val="00F43E35"/>
    <w:rsid w:val="00F44A9E"/>
    <w:rsid w:val="00F45905"/>
    <w:rsid w:val="00F45F14"/>
    <w:rsid w:val="00F4639C"/>
    <w:rsid w:val="00F46578"/>
    <w:rsid w:val="00F478A7"/>
    <w:rsid w:val="00F50D60"/>
    <w:rsid w:val="00F51A37"/>
    <w:rsid w:val="00F538DC"/>
    <w:rsid w:val="00F53F24"/>
    <w:rsid w:val="00F54052"/>
    <w:rsid w:val="00F54470"/>
    <w:rsid w:val="00F547A6"/>
    <w:rsid w:val="00F5487E"/>
    <w:rsid w:val="00F56301"/>
    <w:rsid w:val="00F57CF3"/>
    <w:rsid w:val="00F57D7C"/>
    <w:rsid w:val="00F602D0"/>
    <w:rsid w:val="00F60385"/>
    <w:rsid w:val="00F612D9"/>
    <w:rsid w:val="00F61345"/>
    <w:rsid w:val="00F61506"/>
    <w:rsid w:val="00F62914"/>
    <w:rsid w:val="00F6319E"/>
    <w:rsid w:val="00F63E1B"/>
    <w:rsid w:val="00F643BB"/>
    <w:rsid w:val="00F645DA"/>
    <w:rsid w:val="00F658EF"/>
    <w:rsid w:val="00F670BF"/>
    <w:rsid w:val="00F67472"/>
    <w:rsid w:val="00F67760"/>
    <w:rsid w:val="00F67D95"/>
    <w:rsid w:val="00F70E54"/>
    <w:rsid w:val="00F7137D"/>
    <w:rsid w:val="00F71805"/>
    <w:rsid w:val="00F71ED4"/>
    <w:rsid w:val="00F72D16"/>
    <w:rsid w:val="00F73C0A"/>
    <w:rsid w:val="00F73C3E"/>
    <w:rsid w:val="00F73F0E"/>
    <w:rsid w:val="00F74A57"/>
    <w:rsid w:val="00F759DF"/>
    <w:rsid w:val="00F76847"/>
    <w:rsid w:val="00F76B29"/>
    <w:rsid w:val="00F8075C"/>
    <w:rsid w:val="00F807F3"/>
    <w:rsid w:val="00F80D3A"/>
    <w:rsid w:val="00F81BAD"/>
    <w:rsid w:val="00F82530"/>
    <w:rsid w:val="00F8357B"/>
    <w:rsid w:val="00F838B2"/>
    <w:rsid w:val="00F8579C"/>
    <w:rsid w:val="00F8579D"/>
    <w:rsid w:val="00F863FA"/>
    <w:rsid w:val="00F86D6B"/>
    <w:rsid w:val="00F904FD"/>
    <w:rsid w:val="00F90D19"/>
    <w:rsid w:val="00F90EC6"/>
    <w:rsid w:val="00F91B1A"/>
    <w:rsid w:val="00F92700"/>
    <w:rsid w:val="00F9277F"/>
    <w:rsid w:val="00F93DB9"/>
    <w:rsid w:val="00F94681"/>
    <w:rsid w:val="00F95399"/>
    <w:rsid w:val="00F969B3"/>
    <w:rsid w:val="00F9739F"/>
    <w:rsid w:val="00FA0352"/>
    <w:rsid w:val="00FA104E"/>
    <w:rsid w:val="00FA28C1"/>
    <w:rsid w:val="00FA4623"/>
    <w:rsid w:val="00FA53F0"/>
    <w:rsid w:val="00FA554D"/>
    <w:rsid w:val="00FA58C1"/>
    <w:rsid w:val="00FA6319"/>
    <w:rsid w:val="00FA6AEB"/>
    <w:rsid w:val="00FA6F89"/>
    <w:rsid w:val="00FA7716"/>
    <w:rsid w:val="00FA773C"/>
    <w:rsid w:val="00FB096C"/>
    <w:rsid w:val="00FB10F7"/>
    <w:rsid w:val="00FB18EE"/>
    <w:rsid w:val="00FB191D"/>
    <w:rsid w:val="00FB20AA"/>
    <w:rsid w:val="00FB2D83"/>
    <w:rsid w:val="00FB34C2"/>
    <w:rsid w:val="00FB3F9B"/>
    <w:rsid w:val="00FB433F"/>
    <w:rsid w:val="00FB4B20"/>
    <w:rsid w:val="00FB5A93"/>
    <w:rsid w:val="00FB61CA"/>
    <w:rsid w:val="00FB67B1"/>
    <w:rsid w:val="00FB71F3"/>
    <w:rsid w:val="00FB7568"/>
    <w:rsid w:val="00FB7DEE"/>
    <w:rsid w:val="00FC003F"/>
    <w:rsid w:val="00FC0682"/>
    <w:rsid w:val="00FC07D2"/>
    <w:rsid w:val="00FC1010"/>
    <w:rsid w:val="00FC213B"/>
    <w:rsid w:val="00FC2851"/>
    <w:rsid w:val="00FC2CE0"/>
    <w:rsid w:val="00FC2FC0"/>
    <w:rsid w:val="00FC3133"/>
    <w:rsid w:val="00FC477B"/>
    <w:rsid w:val="00FC5109"/>
    <w:rsid w:val="00FC51A5"/>
    <w:rsid w:val="00FC5208"/>
    <w:rsid w:val="00FC5424"/>
    <w:rsid w:val="00FC55B4"/>
    <w:rsid w:val="00FC63BC"/>
    <w:rsid w:val="00FC6658"/>
    <w:rsid w:val="00FC7CF6"/>
    <w:rsid w:val="00FC7EBA"/>
    <w:rsid w:val="00FD073D"/>
    <w:rsid w:val="00FD1373"/>
    <w:rsid w:val="00FD14EC"/>
    <w:rsid w:val="00FD26DD"/>
    <w:rsid w:val="00FD2FC0"/>
    <w:rsid w:val="00FD40B3"/>
    <w:rsid w:val="00FD411A"/>
    <w:rsid w:val="00FD41A5"/>
    <w:rsid w:val="00FD485F"/>
    <w:rsid w:val="00FD4DEE"/>
    <w:rsid w:val="00FD514A"/>
    <w:rsid w:val="00FD5169"/>
    <w:rsid w:val="00FD54FA"/>
    <w:rsid w:val="00FD71AD"/>
    <w:rsid w:val="00FD7E90"/>
    <w:rsid w:val="00FE01EB"/>
    <w:rsid w:val="00FE0337"/>
    <w:rsid w:val="00FE103F"/>
    <w:rsid w:val="00FE23C4"/>
    <w:rsid w:val="00FE23E0"/>
    <w:rsid w:val="00FE38DA"/>
    <w:rsid w:val="00FE3DB0"/>
    <w:rsid w:val="00FE4001"/>
    <w:rsid w:val="00FE4A65"/>
    <w:rsid w:val="00FE4AC8"/>
    <w:rsid w:val="00FE5023"/>
    <w:rsid w:val="00FE56D4"/>
    <w:rsid w:val="00FE59C9"/>
    <w:rsid w:val="00FE5AAA"/>
    <w:rsid w:val="00FE6362"/>
    <w:rsid w:val="00FE6810"/>
    <w:rsid w:val="00FE6869"/>
    <w:rsid w:val="00FE6D28"/>
    <w:rsid w:val="00FE6E78"/>
    <w:rsid w:val="00FE792D"/>
    <w:rsid w:val="00FF0AE4"/>
    <w:rsid w:val="00FF0C44"/>
    <w:rsid w:val="00FF157F"/>
    <w:rsid w:val="00FF17A7"/>
    <w:rsid w:val="00FF1881"/>
    <w:rsid w:val="00FF1AA4"/>
    <w:rsid w:val="00FF47E4"/>
    <w:rsid w:val="00FF47F1"/>
    <w:rsid w:val="00FF51B7"/>
    <w:rsid w:val="00FF525A"/>
    <w:rsid w:val="00FF57CD"/>
    <w:rsid w:val="00FF5FA0"/>
    <w:rsid w:val="00FF6691"/>
    <w:rsid w:val="00FF75C1"/>
    <w:rsid w:val="00FF7913"/>
    <w:rsid w:val="00FF7EC2"/>
    <w:rsid w:val="00FF7E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6DCFEF"/>
  <w15:docId w15:val="{96A55178-B576-8F42-A35B-FCEA8271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378"/>
  </w:style>
  <w:style w:type="paragraph" w:styleId="Heading1">
    <w:name w:val="heading 1"/>
    <w:basedOn w:val="Normal"/>
    <w:link w:val="Heading1Char"/>
    <w:uiPriority w:val="9"/>
    <w:qFormat/>
    <w:rsid w:val="002C4BF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C38"/>
    <w:rPr>
      <w:color w:val="808080"/>
    </w:rPr>
  </w:style>
  <w:style w:type="paragraph" w:styleId="BalloonText">
    <w:name w:val="Balloon Text"/>
    <w:basedOn w:val="Normal"/>
    <w:link w:val="BalloonTextChar"/>
    <w:uiPriority w:val="99"/>
    <w:semiHidden/>
    <w:unhideWhenUsed/>
    <w:rsid w:val="00C36C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6C38"/>
    <w:rPr>
      <w:rFonts w:ascii="Lucida Grande" w:hAnsi="Lucida Grande" w:cs="Lucida Grande"/>
      <w:sz w:val="18"/>
      <w:szCs w:val="18"/>
    </w:rPr>
  </w:style>
  <w:style w:type="character" w:styleId="CommentReference">
    <w:name w:val="annotation reference"/>
    <w:basedOn w:val="DefaultParagraphFont"/>
    <w:uiPriority w:val="99"/>
    <w:semiHidden/>
    <w:unhideWhenUsed/>
    <w:rsid w:val="00EA45DA"/>
    <w:rPr>
      <w:sz w:val="18"/>
      <w:szCs w:val="18"/>
    </w:rPr>
  </w:style>
  <w:style w:type="paragraph" w:styleId="CommentText">
    <w:name w:val="annotation text"/>
    <w:basedOn w:val="Normal"/>
    <w:link w:val="CommentTextChar"/>
    <w:uiPriority w:val="99"/>
    <w:unhideWhenUsed/>
    <w:rsid w:val="00EA45DA"/>
  </w:style>
  <w:style w:type="character" w:customStyle="1" w:styleId="CommentTextChar">
    <w:name w:val="Comment Text Char"/>
    <w:basedOn w:val="DefaultParagraphFont"/>
    <w:link w:val="CommentText"/>
    <w:uiPriority w:val="99"/>
    <w:rsid w:val="00EA45DA"/>
  </w:style>
  <w:style w:type="paragraph" w:styleId="CommentSubject">
    <w:name w:val="annotation subject"/>
    <w:basedOn w:val="CommentText"/>
    <w:next w:val="CommentText"/>
    <w:link w:val="CommentSubjectChar"/>
    <w:uiPriority w:val="99"/>
    <w:semiHidden/>
    <w:unhideWhenUsed/>
    <w:rsid w:val="00EA45DA"/>
    <w:rPr>
      <w:b/>
      <w:bCs/>
      <w:sz w:val="20"/>
      <w:szCs w:val="20"/>
    </w:rPr>
  </w:style>
  <w:style w:type="character" w:customStyle="1" w:styleId="CommentSubjectChar">
    <w:name w:val="Comment Subject Char"/>
    <w:basedOn w:val="CommentTextChar"/>
    <w:link w:val="CommentSubject"/>
    <w:uiPriority w:val="99"/>
    <w:semiHidden/>
    <w:rsid w:val="00EA45DA"/>
    <w:rPr>
      <w:b/>
      <w:bCs/>
      <w:sz w:val="20"/>
      <w:szCs w:val="20"/>
    </w:rPr>
  </w:style>
  <w:style w:type="character" w:customStyle="1" w:styleId="Heading1Char">
    <w:name w:val="Heading 1 Char"/>
    <w:basedOn w:val="DefaultParagraphFont"/>
    <w:link w:val="Heading1"/>
    <w:uiPriority w:val="9"/>
    <w:rsid w:val="002C4BF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C4BF8"/>
    <w:rPr>
      <w:color w:val="0000FF"/>
      <w:u w:val="single"/>
    </w:rPr>
  </w:style>
  <w:style w:type="character" w:customStyle="1" w:styleId="apple-converted-space">
    <w:name w:val="apple-converted-space"/>
    <w:basedOn w:val="DefaultParagraphFont"/>
    <w:rsid w:val="002C4BF8"/>
  </w:style>
  <w:style w:type="character" w:customStyle="1" w:styleId="ref-journal">
    <w:name w:val="ref-journal"/>
    <w:basedOn w:val="DefaultParagraphFont"/>
    <w:rsid w:val="002C4BF8"/>
  </w:style>
  <w:style w:type="character" w:customStyle="1" w:styleId="ref-vol">
    <w:name w:val="ref-vol"/>
    <w:basedOn w:val="DefaultParagraphFont"/>
    <w:rsid w:val="002C4BF8"/>
  </w:style>
  <w:style w:type="character" w:customStyle="1" w:styleId="nowrap">
    <w:name w:val="nowrap"/>
    <w:basedOn w:val="DefaultParagraphFont"/>
    <w:rsid w:val="002C4BF8"/>
  </w:style>
  <w:style w:type="character" w:customStyle="1" w:styleId="cit-name-surname">
    <w:name w:val="cit-name-surname"/>
    <w:basedOn w:val="DefaultParagraphFont"/>
    <w:rsid w:val="003D2269"/>
  </w:style>
  <w:style w:type="character" w:customStyle="1" w:styleId="cit-name-given-names">
    <w:name w:val="cit-name-given-names"/>
    <w:basedOn w:val="DefaultParagraphFont"/>
    <w:rsid w:val="003D2269"/>
  </w:style>
  <w:style w:type="character" w:styleId="HTMLCite">
    <w:name w:val="HTML Cite"/>
    <w:basedOn w:val="DefaultParagraphFont"/>
    <w:uiPriority w:val="99"/>
    <w:semiHidden/>
    <w:unhideWhenUsed/>
    <w:rsid w:val="003D2269"/>
    <w:rPr>
      <w:i/>
      <w:iCs/>
    </w:rPr>
  </w:style>
  <w:style w:type="character" w:customStyle="1" w:styleId="cit-pub-date">
    <w:name w:val="cit-pub-date"/>
    <w:basedOn w:val="DefaultParagraphFont"/>
    <w:rsid w:val="003D2269"/>
  </w:style>
  <w:style w:type="character" w:customStyle="1" w:styleId="cit-vol">
    <w:name w:val="cit-vol"/>
    <w:basedOn w:val="DefaultParagraphFont"/>
    <w:rsid w:val="003D2269"/>
  </w:style>
  <w:style w:type="character" w:customStyle="1" w:styleId="cit-fpage">
    <w:name w:val="cit-fpage"/>
    <w:basedOn w:val="DefaultParagraphFont"/>
    <w:rsid w:val="003D2269"/>
  </w:style>
  <w:style w:type="character" w:customStyle="1" w:styleId="cit-lpage">
    <w:name w:val="cit-lpage"/>
    <w:basedOn w:val="DefaultParagraphFont"/>
    <w:rsid w:val="003D2269"/>
  </w:style>
  <w:style w:type="character" w:customStyle="1" w:styleId="cit-reflinks-abstract">
    <w:name w:val="cit-reflinks-abstract"/>
    <w:basedOn w:val="DefaultParagraphFont"/>
    <w:rsid w:val="003D2269"/>
  </w:style>
  <w:style w:type="character" w:customStyle="1" w:styleId="cit-sep">
    <w:name w:val="cit-sep"/>
    <w:basedOn w:val="DefaultParagraphFont"/>
    <w:rsid w:val="003D2269"/>
  </w:style>
  <w:style w:type="character" w:customStyle="1" w:styleId="cit-reflinks-full-text">
    <w:name w:val="cit-reflinks-full-text"/>
    <w:basedOn w:val="DefaultParagraphFont"/>
    <w:rsid w:val="003D2269"/>
  </w:style>
  <w:style w:type="character" w:customStyle="1" w:styleId="free-full-text">
    <w:name w:val="free-full-text"/>
    <w:basedOn w:val="DefaultParagraphFont"/>
    <w:rsid w:val="003D2269"/>
  </w:style>
  <w:style w:type="character" w:customStyle="1" w:styleId="ref-label">
    <w:name w:val="ref-label"/>
    <w:basedOn w:val="DefaultParagraphFont"/>
    <w:rsid w:val="003D2269"/>
  </w:style>
  <w:style w:type="paragraph" w:styleId="Revision">
    <w:name w:val="Revision"/>
    <w:hidden/>
    <w:uiPriority w:val="99"/>
    <w:semiHidden/>
    <w:rsid w:val="003D2269"/>
  </w:style>
  <w:style w:type="character" w:customStyle="1" w:styleId="author">
    <w:name w:val="author"/>
    <w:basedOn w:val="DefaultParagraphFont"/>
    <w:rsid w:val="00AC49AB"/>
  </w:style>
  <w:style w:type="character" w:customStyle="1" w:styleId="articletitle">
    <w:name w:val="articletitle"/>
    <w:basedOn w:val="DefaultParagraphFont"/>
    <w:rsid w:val="00AC49AB"/>
  </w:style>
  <w:style w:type="character" w:customStyle="1" w:styleId="journaltitle">
    <w:name w:val="journaltitle"/>
    <w:basedOn w:val="DefaultParagraphFont"/>
    <w:rsid w:val="00AC49AB"/>
  </w:style>
  <w:style w:type="character" w:customStyle="1" w:styleId="pubyear">
    <w:name w:val="pubyear"/>
    <w:basedOn w:val="DefaultParagraphFont"/>
    <w:rsid w:val="00AC49AB"/>
  </w:style>
  <w:style w:type="character" w:customStyle="1" w:styleId="vol">
    <w:name w:val="vol"/>
    <w:basedOn w:val="DefaultParagraphFont"/>
    <w:rsid w:val="00AC49AB"/>
  </w:style>
  <w:style w:type="character" w:customStyle="1" w:styleId="pagefirst">
    <w:name w:val="pagefirst"/>
    <w:basedOn w:val="DefaultParagraphFont"/>
    <w:rsid w:val="00AC49AB"/>
  </w:style>
  <w:style w:type="character" w:customStyle="1" w:styleId="pagelast">
    <w:name w:val="pagelast"/>
    <w:basedOn w:val="DefaultParagraphFont"/>
    <w:rsid w:val="00AC49AB"/>
  </w:style>
  <w:style w:type="character" w:customStyle="1" w:styleId="highlight">
    <w:name w:val="highlight"/>
    <w:basedOn w:val="DefaultParagraphFont"/>
    <w:rsid w:val="00AC49AB"/>
  </w:style>
  <w:style w:type="character" w:customStyle="1" w:styleId="highwire-citation-authors">
    <w:name w:val="highwire-citation-authors"/>
    <w:basedOn w:val="DefaultParagraphFont"/>
    <w:rsid w:val="00F67472"/>
  </w:style>
  <w:style w:type="character" w:customStyle="1" w:styleId="nlm-given-names">
    <w:name w:val="nlm-given-names"/>
    <w:basedOn w:val="DefaultParagraphFont"/>
    <w:rsid w:val="00F67472"/>
  </w:style>
  <w:style w:type="character" w:customStyle="1" w:styleId="nlm-surname">
    <w:name w:val="nlm-surname"/>
    <w:basedOn w:val="DefaultParagraphFont"/>
    <w:rsid w:val="00F67472"/>
  </w:style>
  <w:style w:type="character" w:customStyle="1" w:styleId="highwire-cite-metadata-journal">
    <w:name w:val="highwire-cite-metadata-journal"/>
    <w:basedOn w:val="DefaultParagraphFont"/>
    <w:rsid w:val="00F67472"/>
  </w:style>
  <w:style w:type="character" w:customStyle="1" w:styleId="highwire-cite-metadata-date">
    <w:name w:val="highwire-cite-metadata-date"/>
    <w:basedOn w:val="DefaultParagraphFont"/>
    <w:rsid w:val="00F67472"/>
  </w:style>
  <w:style w:type="character" w:customStyle="1" w:styleId="highwire-cite-metadata-doi">
    <w:name w:val="highwire-cite-metadata-doi"/>
    <w:basedOn w:val="DefaultParagraphFont"/>
    <w:rsid w:val="00F67472"/>
  </w:style>
  <w:style w:type="character" w:customStyle="1" w:styleId="label">
    <w:name w:val="label"/>
    <w:basedOn w:val="DefaultParagraphFont"/>
    <w:rsid w:val="00F67472"/>
  </w:style>
  <w:style w:type="character" w:customStyle="1" w:styleId="maintitle">
    <w:name w:val="maintitle"/>
    <w:basedOn w:val="DefaultParagraphFont"/>
    <w:rsid w:val="00761004"/>
  </w:style>
  <w:style w:type="character" w:styleId="Emphasis">
    <w:name w:val="Emphasis"/>
    <w:basedOn w:val="DefaultParagraphFont"/>
    <w:uiPriority w:val="20"/>
    <w:qFormat/>
    <w:rsid w:val="00761004"/>
    <w:rPr>
      <w:i/>
      <w:iCs/>
    </w:rPr>
  </w:style>
  <w:style w:type="character" w:customStyle="1" w:styleId="name">
    <w:name w:val="name"/>
    <w:basedOn w:val="DefaultParagraphFont"/>
    <w:rsid w:val="00A3693E"/>
  </w:style>
  <w:style w:type="character" w:customStyle="1" w:styleId="xref-sep">
    <w:name w:val="xref-sep"/>
    <w:basedOn w:val="DefaultParagraphFont"/>
    <w:rsid w:val="00A3693E"/>
  </w:style>
  <w:style w:type="character" w:styleId="FollowedHyperlink">
    <w:name w:val="FollowedHyperlink"/>
    <w:basedOn w:val="DefaultParagraphFont"/>
    <w:uiPriority w:val="99"/>
    <w:semiHidden/>
    <w:unhideWhenUsed/>
    <w:rsid w:val="00131D41"/>
    <w:rPr>
      <w:color w:val="800080" w:themeColor="followedHyperlink"/>
      <w:u w:val="single"/>
    </w:rPr>
  </w:style>
  <w:style w:type="paragraph" w:styleId="NormalWeb">
    <w:name w:val="Normal (Web)"/>
    <w:basedOn w:val="Normal"/>
    <w:uiPriority w:val="99"/>
    <w:semiHidden/>
    <w:unhideWhenUsed/>
    <w:rsid w:val="0030169B"/>
    <w:pPr>
      <w:spacing w:before="100" w:beforeAutospacing="1" w:after="100" w:afterAutospacing="1"/>
    </w:pPr>
    <w:rPr>
      <w:rFonts w:ascii="Times New Roman" w:hAnsi="Times New Roman" w:cs="Times New Roman"/>
    </w:rPr>
  </w:style>
  <w:style w:type="paragraph" w:styleId="Footer">
    <w:name w:val="footer"/>
    <w:basedOn w:val="Normal"/>
    <w:link w:val="FooterChar"/>
    <w:uiPriority w:val="99"/>
    <w:unhideWhenUsed/>
    <w:rsid w:val="006A6BBB"/>
    <w:pPr>
      <w:tabs>
        <w:tab w:val="center" w:pos="4320"/>
        <w:tab w:val="right" w:pos="8640"/>
      </w:tabs>
    </w:pPr>
  </w:style>
  <w:style w:type="character" w:customStyle="1" w:styleId="FooterChar">
    <w:name w:val="Footer Char"/>
    <w:basedOn w:val="DefaultParagraphFont"/>
    <w:link w:val="Footer"/>
    <w:uiPriority w:val="99"/>
    <w:rsid w:val="006A6BBB"/>
  </w:style>
  <w:style w:type="character" w:styleId="PageNumber">
    <w:name w:val="page number"/>
    <w:basedOn w:val="DefaultParagraphFont"/>
    <w:uiPriority w:val="99"/>
    <w:semiHidden/>
    <w:unhideWhenUsed/>
    <w:rsid w:val="006A6BBB"/>
  </w:style>
  <w:style w:type="character" w:styleId="LineNumber">
    <w:name w:val="line number"/>
    <w:basedOn w:val="DefaultParagraphFont"/>
    <w:uiPriority w:val="99"/>
    <w:semiHidden/>
    <w:unhideWhenUsed/>
    <w:rsid w:val="00081311"/>
  </w:style>
  <w:style w:type="paragraph" w:customStyle="1" w:styleId="Paragraph">
    <w:name w:val="Paragraph"/>
    <w:basedOn w:val="Normal"/>
    <w:rsid w:val="00372FAE"/>
    <w:pPr>
      <w:spacing w:before="120"/>
      <w:ind w:firstLine="720"/>
    </w:pPr>
    <w:rPr>
      <w:rFonts w:ascii="Times New Roman" w:eastAsia="Times New Roman" w:hAnsi="Times New Roman" w:cs="Times New Roman"/>
    </w:rPr>
  </w:style>
  <w:style w:type="paragraph" w:customStyle="1" w:styleId="Head">
    <w:name w:val="Head"/>
    <w:basedOn w:val="Normal"/>
    <w:rsid w:val="00372FAE"/>
    <w:pPr>
      <w:keepNext/>
      <w:spacing w:before="120" w:after="120"/>
      <w:jc w:val="center"/>
      <w:outlineLvl w:val="0"/>
    </w:pPr>
    <w:rPr>
      <w:rFonts w:ascii="Times New Roman" w:eastAsia="Times New Roman" w:hAnsi="Times New Roman" w:cs="Times New Roman"/>
      <w:b/>
      <w:bCs/>
      <w:kern w:val="28"/>
      <w:sz w:val="28"/>
      <w:szCs w:val="28"/>
    </w:rPr>
  </w:style>
  <w:style w:type="paragraph" w:styleId="HTMLPreformatted">
    <w:name w:val="HTML Preformatted"/>
    <w:basedOn w:val="Normal"/>
    <w:link w:val="HTMLPreformattedChar"/>
    <w:uiPriority w:val="99"/>
    <w:rsid w:val="00372FAE"/>
    <w:pPr>
      <w:spacing w:line="480" w:lineRule="auto"/>
    </w:pPr>
    <w:rPr>
      <w:rFonts w:ascii="Consolas" w:eastAsia="Times New Roman" w:hAnsi="Consolas" w:cs="Times New Roman"/>
      <w:sz w:val="22"/>
      <w:szCs w:val="20"/>
    </w:rPr>
  </w:style>
  <w:style w:type="character" w:customStyle="1" w:styleId="HTMLPreformattedChar">
    <w:name w:val="HTML Preformatted Char"/>
    <w:basedOn w:val="DefaultParagraphFont"/>
    <w:link w:val="HTMLPreformatted"/>
    <w:uiPriority w:val="99"/>
    <w:rsid w:val="00372FAE"/>
    <w:rPr>
      <w:rFonts w:ascii="Consolas" w:eastAsia="Times New Roman" w:hAnsi="Consolas" w:cs="Times New Roman"/>
      <w:sz w:val="22"/>
      <w:szCs w:val="20"/>
    </w:rPr>
  </w:style>
  <w:style w:type="character" w:customStyle="1" w:styleId="csl-left-margin">
    <w:name w:val="csl-left-margin"/>
    <w:basedOn w:val="DefaultParagraphFont"/>
    <w:rsid w:val="0083386A"/>
  </w:style>
  <w:style w:type="character" w:customStyle="1" w:styleId="csl-right-inline">
    <w:name w:val="csl-right-inline"/>
    <w:basedOn w:val="DefaultParagraphFont"/>
    <w:rsid w:val="00833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9082">
      <w:bodyDiv w:val="1"/>
      <w:marLeft w:val="0"/>
      <w:marRight w:val="0"/>
      <w:marTop w:val="0"/>
      <w:marBottom w:val="0"/>
      <w:divBdr>
        <w:top w:val="none" w:sz="0" w:space="0" w:color="auto"/>
        <w:left w:val="none" w:sz="0" w:space="0" w:color="auto"/>
        <w:bottom w:val="none" w:sz="0" w:space="0" w:color="auto"/>
        <w:right w:val="none" w:sz="0" w:space="0" w:color="auto"/>
      </w:divBdr>
    </w:div>
    <w:div w:id="47196092">
      <w:bodyDiv w:val="1"/>
      <w:marLeft w:val="0"/>
      <w:marRight w:val="0"/>
      <w:marTop w:val="0"/>
      <w:marBottom w:val="0"/>
      <w:divBdr>
        <w:top w:val="none" w:sz="0" w:space="0" w:color="auto"/>
        <w:left w:val="none" w:sz="0" w:space="0" w:color="auto"/>
        <w:bottom w:val="none" w:sz="0" w:space="0" w:color="auto"/>
        <w:right w:val="none" w:sz="0" w:space="0" w:color="auto"/>
      </w:divBdr>
    </w:div>
    <w:div w:id="67963234">
      <w:bodyDiv w:val="1"/>
      <w:marLeft w:val="0"/>
      <w:marRight w:val="0"/>
      <w:marTop w:val="0"/>
      <w:marBottom w:val="0"/>
      <w:divBdr>
        <w:top w:val="none" w:sz="0" w:space="0" w:color="auto"/>
        <w:left w:val="none" w:sz="0" w:space="0" w:color="auto"/>
        <w:bottom w:val="none" w:sz="0" w:space="0" w:color="auto"/>
        <w:right w:val="none" w:sz="0" w:space="0" w:color="auto"/>
      </w:divBdr>
    </w:div>
    <w:div w:id="68120558">
      <w:bodyDiv w:val="1"/>
      <w:marLeft w:val="0"/>
      <w:marRight w:val="0"/>
      <w:marTop w:val="0"/>
      <w:marBottom w:val="0"/>
      <w:divBdr>
        <w:top w:val="none" w:sz="0" w:space="0" w:color="auto"/>
        <w:left w:val="none" w:sz="0" w:space="0" w:color="auto"/>
        <w:bottom w:val="none" w:sz="0" w:space="0" w:color="auto"/>
        <w:right w:val="none" w:sz="0" w:space="0" w:color="auto"/>
      </w:divBdr>
    </w:div>
    <w:div w:id="70742051">
      <w:bodyDiv w:val="1"/>
      <w:marLeft w:val="0"/>
      <w:marRight w:val="0"/>
      <w:marTop w:val="0"/>
      <w:marBottom w:val="0"/>
      <w:divBdr>
        <w:top w:val="none" w:sz="0" w:space="0" w:color="auto"/>
        <w:left w:val="none" w:sz="0" w:space="0" w:color="auto"/>
        <w:bottom w:val="none" w:sz="0" w:space="0" w:color="auto"/>
        <w:right w:val="none" w:sz="0" w:space="0" w:color="auto"/>
      </w:divBdr>
    </w:div>
    <w:div w:id="84225569">
      <w:bodyDiv w:val="1"/>
      <w:marLeft w:val="0"/>
      <w:marRight w:val="0"/>
      <w:marTop w:val="0"/>
      <w:marBottom w:val="0"/>
      <w:divBdr>
        <w:top w:val="none" w:sz="0" w:space="0" w:color="auto"/>
        <w:left w:val="none" w:sz="0" w:space="0" w:color="auto"/>
        <w:bottom w:val="none" w:sz="0" w:space="0" w:color="auto"/>
        <w:right w:val="none" w:sz="0" w:space="0" w:color="auto"/>
      </w:divBdr>
    </w:div>
    <w:div w:id="107504722">
      <w:bodyDiv w:val="1"/>
      <w:marLeft w:val="0"/>
      <w:marRight w:val="0"/>
      <w:marTop w:val="0"/>
      <w:marBottom w:val="0"/>
      <w:divBdr>
        <w:top w:val="none" w:sz="0" w:space="0" w:color="auto"/>
        <w:left w:val="none" w:sz="0" w:space="0" w:color="auto"/>
        <w:bottom w:val="none" w:sz="0" w:space="0" w:color="auto"/>
        <w:right w:val="none" w:sz="0" w:space="0" w:color="auto"/>
      </w:divBdr>
      <w:divsChild>
        <w:div w:id="1220438040">
          <w:marLeft w:val="0"/>
          <w:marRight w:val="0"/>
          <w:marTop w:val="0"/>
          <w:marBottom w:val="240"/>
          <w:divBdr>
            <w:top w:val="none" w:sz="0" w:space="0" w:color="auto"/>
            <w:left w:val="none" w:sz="0" w:space="0" w:color="auto"/>
            <w:bottom w:val="none" w:sz="0" w:space="0" w:color="auto"/>
            <w:right w:val="none" w:sz="0" w:space="0" w:color="auto"/>
          </w:divBdr>
        </w:div>
      </w:divsChild>
    </w:div>
    <w:div w:id="107816540">
      <w:bodyDiv w:val="1"/>
      <w:marLeft w:val="0"/>
      <w:marRight w:val="0"/>
      <w:marTop w:val="0"/>
      <w:marBottom w:val="0"/>
      <w:divBdr>
        <w:top w:val="none" w:sz="0" w:space="0" w:color="auto"/>
        <w:left w:val="none" w:sz="0" w:space="0" w:color="auto"/>
        <w:bottom w:val="none" w:sz="0" w:space="0" w:color="auto"/>
        <w:right w:val="none" w:sz="0" w:space="0" w:color="auto"/>
      </w:divBdr>
    </w:div>
    <w:div w:id="112024578">
      <w:bodyDiv w:val="1"/>
      <w:marLeft w:val="0"/>
      <w:marRight w:val="0"/>
      <w:marTop w:val="0"/>
      <w:marBottom w:val="0"/>
      <w:divBdr>
        <w:top w:val="none" w:sz="0" w:space="0" w:color="auto"/>
        <w:left w:val="none" w:sz="0" w:space="0" w:color="auto"/>
        <w:bottom w:val="none" w:sz="0" w:space="0" w:color="auto"/>
        <w:right w:val="none" w:sz="0" w:space="0" w:color="auto"/>
      </w:divBdr>
      <w:divsChild>
        <w:div w:id="1631941093">
          <w:marLeft w:val="0"/>
          <w:marRight w:val="0"/>
          <w:marTop w:val="0"/>
          <w:marBottom w:val="240"/>
          <w:divBdr>
            <w:top w:val="none" w:sz="0" w:space="0" w:color="auto"/>
            <w:left w:val="none" w:sz="0" w:space="0" w:color="auto"/>
            <w:bottom w:val="none" w:sz="0" w:space="0" w:color="auto"/>
            <w:right w:val="none" w:sz="0" w:space="0" w:color="auto"/>
          </w:divBdr>
        </w:div>
      </w:divsChild>
    </w:div>
    <w:div w:id="125321099">
      <w:bodyDiv w:val="1"/>
      <w:marLeft w:val="0"/>
      <w:marRight w:val="0"/>
      <w:marTop w:val="0"/>
      <w:marBottom w:val="0"/>
      <w:divBdr>
        <w:top w:val="none" w:sz="0" w:space="0" w:color="auto"/>
        <w:left w:val="none" w:sz="0" w:space="0" w:color="auto"/>
        <w:bottom w:val="none" w:sz="0" w:space="0" w:color="auto"/>
        <w:right w:val="none" w:sz="0" w:space="0" w:color="auto"/>
      </w:divBdr>
    </w:div>
    <w:div w:id="139467386">
      <w:bodyDiv w:val="1"/>
      <w:marLeft w:val="0"/>
      <w:marRight w:val="0"/>
      <w:marTop w:val="0"/>
      <w:marBottom w:val="0"/>
      <w:divBdr>
        <w:top w:val="none" w:sz="0" w:space="0" w:color="auto"/>
        <w:left w:val="none" w:sz="0" w:space="0" w:color="auto"/>
        <w:bottom w:val="none" w:sz="0" w:space="0" w:color="auto"/>
        <w:right w:val="none" w:sz="0" w:space="0" w:color="auto"/>
      </w:divBdr>
    </w:div>
    <w:div w:id="165825241">
      <w:bodyDiv w:val="1"/>
      <w:marLeft w:val="0"/>
      <w:marRight w:val="0"/>
      <w:marTop w:val="0"/>
      <w:marBottom w:val="0"/>
      <w:divBdr>
        <w:top w:val="none" w:sz="0" w:space="0" w:color="auto"/>
        <w:left w:val="none" w:sz="0" w:space="0" w:color="auto"/>
        <w:bottom w:val="none" w:sz="0" w:space="0" w:color="auto"/>
        <w:right w:val="none" w:sz="0" w:space="0" w:color="auto"/>
      </w:divBdr>
      <w:divsChild>
        <w:div w:id="1046950966">
          <w:marLeft w:val="0"/>
          <w:marRight w:val="0"/>
          <w:marTop w:val="0"/>
          <w:marBottom w:val="240"/>
          <w:divBdr>
            <w:top w:val="none" w:sz="0" w:space="0" w:color="auto"/>
            <w:left w:val="none" w:sz="0" w:space="0" w:color="auto"/>
            <w:bottom w:val="none" w:sz="0" w:space="0" w:color="auto"/>
            <w:right w:val="none" w:sz="0" w:space="0" w:color="auto"/>
          </w:divBdr>
        </w:div>
      </w:divsChild>
    </w:div>
    <w:div w:id="166481360">
      <w:bodyDiv w:val="1"/>
      <w:marLeft w:val="0"/>
      <w:marRight w:val="0"/>
      <w:marTop w:val="0"/>
      <w:marBottom w:val="0"/>
      <w:divBdr>
        <w:top w:val="none" w:sz="0" w:space="0" w:color="auto"/>
        <w:left w:val="none" w:sz="0" w:space="0" w:color="auto"/>
        <w:bottom w:val="none" w:sz="0" w:space="0" w:color="auto"/>
        <w:right w:val="none" w:sz="0" w:space="0" w:color="auto"/>
      </w:divBdr>
    </w:div>
    <w:div w:id="179317470">
      <w:bodyDiv w:val="1"/>
      <w:marLeft w:val="0"/>
      <w:marRight w:val="0"/>
      <w:marTop w:val="0"/>
      <w:marBottom w:val="0"/>
      <w:divBdr>
        <w:top w:val="none" w:sz="0" w:space="0" w:color="auto"/>
        <w:left w:val="none" w:sz="0" w:space="0" w:color="auto"/>
        <w:bottom w:val="none" w:sz="0" w:space="0" w:color="auto"/>
        <w:right w:val="none" w:sz="0" w:space="0" w:color="auto"/>
      </w:divBdr>
    </w:div>
    <w:div w:id="184488349">
      <w:bodyDiv w:val="1"/>
      <w:marLeft w:val="0"/>
      <w:marRight w:val="0"/>
      <w:marTop w:val="0"/>
      <w:marBottom w:val="0"/>
      <w:divBdr>
        <w:top w:val="none" w:sz="0" w:space="0" w:color="auto"/>
        <w:left w:val="none" w:sz="0" w:space="0" w:color="auto"/>
        <w:bottom w:val="none" w:sz="0" w:space="0" w:color="auto"/>
        <w:right w:val="none" w:sz="0" w:space="0" w:color="auto"/>
      </w:divBdr>
    </w:div>
    <w:div w:id="184516170">
      <w:bodyDiv w:val="1"/>
      <w:marLeft w:val="0"/>
      <w:marRight w:val="0"/>
      <w:marTop w:val="0"/>
      <w:marBottom w:val="0"/>
      <w:divBdr>
        <w:top w:val="none" w:sz="0" w:space="0" w:color="auto"/>
        <w:left w:val="none" w:sz="0" w:space="0" w:color="auto"/>
        <w:bottom w:val="none" w:sz="0" w:space="0" w:color="auto"/>
        <w:right w:val="none" w:sz="0" w:space="0" w:color="auto"/>
      </w:divBdr>
      <w:divsChild>
        <w:div w:id="1012221957">
          <w:marLeft w:val="0"/>
          <w:marRight w:val="0"/>
          <w:marTop w:val="0"/>
          <w:marBottom w:val="240"/>
          <w:divBdr>
            <w:top w:val="none" w:sz="0" w:space="0" w:color="auto"/>
            <w:left w:val="none" w:sz="0" w:space="0" w:color="auto"/>
            <w:bottom w:val="none" w:sz="0" w:space="0" w:color="auto"/>
            <w:right w:val="none" w:sz="0" w:space="0" w:color="auto"/>
          </w:divBdr>
        </w:div>
      </w:divsChild>
    </w:div>
    <w:div w:id="202255988">
      <w:bodyDiv w:val="1"/>
      <w:marLeft w:val="0"/>
      <w:marRight w:val="0"/>
      <w:marTop w:val="0"/>
      <w:marBottom w:val="0"/>
      <w:divBdr>
        <w:top w:val="none" w:sz="0" w:space="0" w:color="auto"/>
        <w:left w:val="none" w:sz="0" w:space="0" w:color="auto"/>
        <w:bottom w:val="none" w:sz="0" w:space="0" w:color="auto"/>
        <w:right w:val="none" w:sz="0" w:space="0" w:color="auto"/>
      </w:divBdr>
    </w:div>
    <w:div w:id="208542934">
      <w:bodyDiv w:val="1"/>
      <w:marLeft w:val="0"/>
      <w:marRight w:val="0"/>
      <w:marTop w:val="0"/>
      <w:marBottom w:val="0"/>
      <w:divBdr>
        <w:top w:val="none" w:sz="0" w:space="0" w:color="auto"/>
        <w:left w:val="none" w:sz="0" w:space="0" w:color="auto"/>
        <w:bottom w:val="none" w:sz="0" w:space="0" w:color="auto"/>
        <w:right w:val="none" w:sz="0" w:space="0" w:color="auto"/>
      </w:divBdr>
    </w:div>
    <w:div w:id="218903594">
      <w:bodyDiv w:val="1"/>
      <w:marLeft w:val="0"/>
      <w:marRight w:val="0"/>
      <w:marTop w:val="0"/>
      <w:marBottom w:val="0"/>
      <w:divBdr>
        <w:top w:val="none" w:sz="0" w:space="0" w:color="auto"/>
        <w:left w:val="none" w:sz="0" w:space="0" w:color="auto"/>
        <w:bottom w:val="none" w:sz="0" w:space="0" w:color="auto"/>
        <w:right w:val="none" w:sz="0" w:space="0" w:color="auto"/>
      </w:divBdr>
    </w:div>
    <w:div w:id="254941659">
      <w:bodyDiv w:val="1"/>
      <w:marLeft w:val="0"/>
      <w:marRight w:val="0"/>
      <w:marTop w:val="0"/>
      <w:marBottom w:val="0"/>
      <w:divBdr>
        <w:top w:val="none" w:sz="0" w:space="0" w:color="auto"/>
        <w:left w:val="none" w:sz="0" w:space="0" w:color="auto"/>
        <w:bottom w:val="none" w:sz="0" w:space="0" w:color="auto"/>
        <w:right w:val="none" w:sz="0" w:space="0" w:color="auto"/>
      </w:divBdr>
      <w:divsChild>
        <w:div w:id="874273562">
          <w:marLeft w:val="0"/>
          <w:marRight w:val="0"/>
          <w:marTop w:val="0"/>
          <w:marBottom w:val="240"/>
          <w:divBdr>
            <w:top w:val="none" w:sz="0" w:space="0" w:color="auto"/>
            <w:left w:val="none" w:sz="0" w:space="0" w:color="auto"/>
            <w:bottom w:val="none" w:sz="0" w:space="0" w:color="auto"/>
            <w:right w:val="none" w:sz="0" w:space="0" w:color="auto"/>
          </w:divBdr>
        </w:div>
      </w:divsChild>
    </w:div>
    <w:div w:id="313920642">
      <w:bodyDiv w:val="1"/>
      <w:marLeft w:val="0"/>
      <w:marRight w:val="0"/>
      <w:marTop w:val="0"/>
      <w:marBottom w:val="0"/>
      <w:divBdr>
        <w:top w:val="none" w:sz="0" w:space="0" w:color="auto"/>
        <w:left w:val="none" w:sz="0" w:space="0" w:color="auto"/>
        <w:bottom w:val="none" w:sz="0" w:space="0" w:color="auto"/>
        <w:right w:val="none" w:sz="0" w:space="0" w:color="auto"/>
      </w:divBdr>
    </w:div>
    <w:div w:id="326203316">
      <w:bodyDiv w:val="1"/>
      <w:marLeft w:val="0"/>
      <w:marRight w:val="0"/>
      <w:marTop w:val="0"/>
      <w:marBottom w:val="0"/>
      <w:divBdr>
        <w:top w:val="none" w:sz="0" w:space="0" w:color="auto"/>
        <w:left w:val="none" w:sz="0" w:space="0" w:color="auto"/>
        <w:bottom w:val="none" w:sz="0" w:space="0" w:color="auto"/>
        <w:right w:val="none" w:sz="0" w:space="0" w:color="auto"/>
      </w:divBdr>
    </w:div>
    <w:div w:id="337001700">
      <w:bodyDiv w:val="1"/>
      <w:marLeft w:val="0"/>
      <w:marRight w:val="0"/>
      <w:marTop w:val="0"/>
      <w:marBottom w:val="0"/>
      <w:divBdr>
        <w:top w:val="none" w:sz="0" w:space="0" w:color="auto"/>
        <w:left w:val="none" w:sz="0" w:space="0" w:color="auto"/>
        <w:bottom w:val="none" w:sz="0" w:space="0" w:color="auto"/>
        <w:right w:val="none" w:sz="0" w:space="0" w:color="auto"/>
      </w:divBdr>
    </w:div>
    <w:div w:id="344792521">
      <w:bodyDiv w:val="1"/>
      <w:marLeft w:val="0"/>
      <w:marRight w:val="0"/>
      <w:marTop w:val="0"/>
      <w:marBottom w:val="0"/>
      <w:divBdr>
        <w:top w:val="none" w:sz="0" w:space="0" w:color="auto"/>
        <w:left w:val="none" w:sz="0" w:space="0" w:color="auto"/>
        <w:bottom w:val="none" w:sz="0" w:space="0" w:color="auto"/>
        <w:right w:val="none" w:sz="0" w:space="0" w:color="auto"/>
      </w:divBdr>
      <w:divsChild>
        <w:div w:id="1247499337">
          <w:marLeft w:val="0"/>
          <w:marRight w:val="0"/>
          <w:marTop w:val="0"/>
          <w:marBottom w:val="240"/>
          <w:divBdr>
            <w:top w:val="none" w:sz="0" w:space="0" w:color="auto"/>
            <w:left w:val="none" w:sz="0" w:space="0" w:color="auto"/>
            <w:bottom w:val="none" w:sz="0" w:space="0" w:color="auto"/>
            <w:right w:val="none" w:sz="0" w:space="0" w:color="auto"/>
          </w:divBdr>
        </w:div>
      </w:divsChild>
    </w:div>
    <w:div w:id="373425101">
      <w:bodyDiv w:val="1"/>
      <w:marLeft w:val="0"/>
      <w:marRight w:val="0"/>
      <w:marTop w:val="0"/>
      <w:marBottom w:val="0"/>
      <w:divBdr>
        <w:top w:val="none" w:sz="0" w:space="0" w:color="auto"/>
        <w:left w:val="none" w:sz="0" w:space="0" w:color="auto"/>
        <w:bottom w:val="none" w:sz="0" w:space="0" w:color="auto"/>
        <w:right w:val="none" w:sz="0" w:space="0" w:color="auto"/>
      </w:divBdr>
    </w:div>
    <w:div w:id="375589777">
      <w:bodyDiv w:val="1"/>
      <w:marLeft w:val="0"/>
      <w:marRight w:val="0"/>
      <w:marTop w:val="0"/>
      <w:marBottom w:val="0"/>
      <w:divBdr>
        <w:top w:val="none" w:sz="0" w:space="0" w:color="auto"/>
        <w:left w:val="none" w:sz="0" w:space="0" w:color="auto"/>
        <w:bottom w:val="none" w:sz="0" w:space="0" w:color="auto"/>
        <w:right w:val="none" w:sz="0" w:space="0" w:color="auto"/>
      </w:divBdr>
      <w:divsChild>
        <w:div w:id="463083669">
          <w:marLeft w:val="0"/>
          <w:marRight w:val="0"/>
          <w:marTop w:val="0"/>
          <w:marBottom w:val="240"/>
          <w:divBdr>
            <w:top w:val="none" w:sz="0" w:space="0" w:color="auto"/>
            <w:left w:val="none" w:sz="0" w:space="0" w:color="auto"/>
            <w:bottom w:val="none" w:sz="0" w:space="0" w:color="auto"/>
            <w:right w:val="none" w:sz="0" w:space="0" w:color="auto"/>
          </w:divBdr>
        </w:div>
      </w:divsChild>
    </w:div>
    <w:div w:id="377703551">
      <w:bodyDiv w:val="1"/>
      <w:marLeft w:val="0"/>
      <w:marRight w:val="0"/>
      <w:marTop w:val="0"/>
      <w:marBottom w:val="0"/>
      <w:divBdr>
        <w:top w:val="none" w:sz="0" w:space="0" w:color="auto"/>
        <w:left w:val="none" w:sz="0" w:space="0" w:color="auto"/>
        <w:bottom w:val="none" w:sz="0" w:space="0" w:color="auto"/>
        <w:right w:val="none" w:sz="0" w:space="0" w:color="auto"/>
      </w:divBdr>
    </w:div>
    <w:div w:id="406728757">
      <w:bodyDiv w:val="1"/>
      <w:marLeft w:val="0"/>
      <w:marRight w:val="0"/>
      <w:marTop w:val="0"/>
      <w:marBottom w:val="0"/>
      <w:divBdr>
        <w:top w:val="none" w:sz="0" w:space="0" w:color="auto"/>
        <w:left w:val="none" w:sz="0" w:space="0" w:color="auto"/>
        <w:bottom w:val="none" w:sz="0" w:space="0" w:color="auto"/>
        <w:right w:val="none" w:sz="0" w:space="0" w:color="auto"/>
      </w:divBdr>
    </w:div>
    <w:div w:id="411776297">
      <w:bodyDiv w:val="1"/>
      <w:marLeft w:val="0"/>
      <w:marRight w:val="0"/>
      <w:marTop w:val="0"/>
      <w:marBottom w:val="0"/>
      <w:divBdr>
        <w:top w:val="none" w:sz="0" w:space="0" w:color="auto"/>
        <w:left w:val="none" w:sz="0" w:space="0" w:color="auto"/>
        <w:bottom w:val="none" w:sz="0" w:space="0" w:color="auto"/>
        <w:right w:val="none" w:sz="0" w:space="0" w:color="auto"/>
      </w:divBdr>
    </w:div>
    <w:div w:id="412163200">
      <w:bodyDiv w:val="1"/>
      <w:marLeft w:val="0"/>
      <w:marRight w:val="0"/>
      <w:marTop w:val="0"/>
      <w:marBottom w:val="0"/>
      <w:divBdr>
        <w:top w:val="none" w:sz="0" w:space="0" w:color="auto"/>
        <w:left w:val="none" w:sz="0" w:space="0" w:color="auto"/>
        <w:bottom w:val="none" w:sz="0" w:space="0" w:color="auto"/>
        <w:right w:val="none" w:sz="0" w:space="0" w:color="auto"/>
      </w:divBdr>
    </w:div>
    <w:div w:id="466707110">
      <w:bodyDiv w:val="1"/>
      <w:marLeft w:val="0"/>
      <w:marRight w:val="0"/>
      <w:marTop w:val="0"/>
      <w:marBottom w:val="0"/>
      <w:divBdr>
        <w:top w:val="none" w:sz="0" w:space="0" w:color="auto"/>
        <w:left w:val="none" w:sz="0" w:space="0" w:color="auto"/>
        <w:bottom w:val="none" w:sz="0" w:space="0" w:color="auto"/>
        <w:right w:val="none" w:sz="0" w:space="0" w:color="auto"/>
      </w:divBdr>
      <w:divsChild>
        <w:div w:id="489832630">
          <w:marLeft w:val="0"/>
          <w:marRight w:val="0"/>
          <w:marTop w:val="0"/>
          <w:marBottom w:val="0"/>
          <w:divBdr>
            <w:top w:val="none" w:sz="0" w:space="0" w:color="auto"/>
            <w:left w:val="none" w:sz="0" w:space="0" w:color="auto"/>
            <w:bottom w:val="none" w:sz="0" w:space="0" w:color="auto"/>
            <w:right w:val="none" w:sz="0" w:space="0" w:color="auto"/>
          </w:divBdr>
        </w:div>
        <w:div w:id="618924635">
          <w:marLeft w:val="0"/>
          <w:marRight w:val="0"/>
          <w:marTop w:val="0"/>
          <w:marBottom w:val="0"/>
          <w:divBdr>
            <w:top w:val="none" w:sz="0" w:space="0" w:color="auto"/>
            <w:left w:val="none" w:sz="0" w:space="0" w:color="auto"/>
            <w:bottom w:val="none" w:sz="0" w:space="0" w:color="auto"/>
            <w:right w:val="none" w:sz="0" w:space="0" w:color="auto"/>
          </w:divBdr>
        </w:div>
        <w:div w:id="1253011251">
          <w:marLeft w:val="0"/>
          <w:marRight w:val="0"/>
          <w:marTop w:val="0"/>
          <w:marBottom w:val="0"/>
          <w:divBdr>
            <w:top w:val="none" w:sz="0" w:space="0" w:color="auto"/>
            <w:left w:val="none" w:sz="0" w:space="0" w:color="auto"/>
            <w:bottom w:val="none" w:sz="0" w:space="0" w:color="auto"/>
            <w:right w:val="none" w:sz="0" w:space="0" w:color="auto"/>
          </w:divBdr>
        </w:div>
        <w:div w:id="1791127697">
          <w:marLeft w:val="0"/>
          <w:marRight w:val="0"/>
          <w:marTop w:val="0"/>
          <w:marBottom w:val="0"/>
          <w:divBdr>
            <w:top w:val="none" w:sz="0" w:space="0" w:color="auto"/>
            <w:left w:val="none" w:sz="0" w:space="0" w:color="auto"/>
            <w:bottom w:val="none" w:sz="0" w:space="0" w:color="auto"/>
            <w:right w:val="none" w:sz="0" w:space="0" w:color="auto"/>
          </w:divBdr>
        </w:div>
      </w:divsChild>
    </w:div>
    <w:div w:id="467012632">
      <w:bodyDiv w:val="1"/>
      <w:marLeft w:val="0"/>
      <w:marRight w:val="0"/>
      <w:marTop w:val="0"/>
      <w:marBottom w:val="0"/>
      <w:divBdr>
        <w:top w:val="none" w:sz="0" w:space="0" w:color="auto"/>
        <w:left w:val="none" w:sz="0" w:space="0" w:color="auto"/>
        <w:bottom w:val="none" w:sz="0" w:space="0" w:color="auto"/>
        <w:right w:val="none" w:sz="0" w:space="0" w:color="auto"/>
      </w:divBdr>
    </w:div>
    <w:div w:id="499275319">
      <w:bodyDiv w:val="1"/>
      <w:marLeft w:val="0"/>
      <w:marRight w:val="0"/>
      <w:marTop w:val="0"/>
      <w:marBottom w:val="0"/>
      <w:divBdr>
        <w:top w:val="none" w:sz="0" w:space="0" w:color="auto"/>
        <w:left w:val="none" w:sz="0" w:space="0" w:color="auto"/>
        <w:bottom w:val="none" w:sz="0" w:space="0" w:color="auto"/>
        <w:right w:val="none" w:sz="0" w:space="0" w:color="auto"/>
      </w:divBdr>
    </w:div>
    <w:div w:id="524830087">
      <w:bodyDiv w:val="1"/>
      <w:marLeft w:val="0"/>
      <w:marRight w:val="0"/>
      <w:marTop w:val="0"/>
      <w:marBottom w:val="0"/>
      <w:divBdr>
        <w:top w:val="none" w:sz="0" w:space="0" w:color="auto"/>
        <w:left w:val="none" w:sz="0" w:space="0" w:color="auto"/>
        <w:bottom w:val="none" w:sz="0" w:space="0" w:color="auto"/>
        <w:right w:val="none" w:sz="0" w:space="0" w:color="auto"/>
      </w:divBdr>
    </w:div>
    <w:div w:id="531115006">
      <w:bodyDiv w:val="1"/>
      <w:marLeft w:val="0"/>
      <w:marRight w:val="0"/>
      <w:marTop w:val="0"/>
      <w:marBottom w:val="0"/>
      <w:divBdr>
        <w:top w:val="none" w:sz="0" w:space="0" w:color="auto"/>
        <w:left w:val="none" w:sz="0" w:space="0" w:color="auto"/>
        <w:bottom w:val="none" w:sz="0" w:space="0" w:color="auto"/>
        <w:right w:val="none" w:sz="0" w:space="0" w:color="auto"/>
      </w:divBdr>
    </w:div>
    <w:div w:id="541596875">
      <w:bodyDiv w:val="1"/>
      <w:marLeft w:val="0"/>
      <w:marRight w:val="0"/>
      <w:marTop w:val="0"/>
      <w:marBottom w:val="0"/>
      <w:divBdr>
        <w:top w:val="none" w:sz="0" w:space="0" w:color="auto"/>
        <w:left w:val="none" w:sz="0" w:space="0" w:color="auto"/>
        <w:bottom w:val="none" w:sz="0" w:space="0" w:color="auto"/>
        <w:right w:val="none" w:sz="0" w:space="0" w:color="auto"/>
      </w:divBdr>
    </w:div>
    <w:div w:id="544608556">
      <w:bodyDiv w:val="1"/>
      <w:marLeft w:val="0"/>
      <w:marRight w:val="0"/>
      <w:marTop w:val="0"/>
      <w:marBottom w:val="0"/>
      <w:divBdr>
        <w:top w:val="none" w:sz="0" w:space="0" w:color="auto"/>
        <w:left w:val="none" w:sz="0" w:space="0" w:color="auto"/>
        <w:bottom w:val="none" w:sz="0" w:space="0" w:color="auto"/>
        <w:right w:val="none" w:sz="0" w:space="0" w:color="auto"/>
      </w:divBdr>
    </w:div>
    <w:div w:id="548734536">
      <w:bodyDiv w:val="1"/>
      <w:marLeft w:val="0"/>
      <w:marRight w:val="0"/>
      <w:marTop w:val="0"/>
      <w:marBottom w:val="0"/>
      <w:divBdr>
        <w:top w:val="none" w:sz="0" w:space="0" w:color="auto"/>
        <w:left w:val="none" w:sz="0" w:space="0" w:color="auto"/>
        <w:bottom w:val="none" w:sz="0" w:space="0" w:color="auto"/>
        <w:right w:val="none" w:sz="0" w:space="0" w:color="auto"/>
      </w:divBdr>
    </w:div>
    <w:div w:id="560481828">
      <w:bodyDiv w:val="1"/>
      <w:marLeft w:val="0"/>
      <w:marRight w:val="0"/>
      <w:marTop w:val="0"/>
      <w:marBottom w:val="0"/>
      <w:divBdr>
        <w:top w:val="none" w:sz="0" w:space="0" w:color="auto"/>
        <w:left w:val="none" w:sz="0" w:space="0" w:color="auto"/>
        <w:bottom w:val="none" w:sz="0" w:space="0" w:color="auto"/>
        <w:right w:val="none" w:sz="0" w:space="0" w:color="auto"/>
      </w:divBdr>
    </w:div>
    <w:div w:id="567346433">
      <w:bodyDiv w:val="1"/>
      <w:marLeft w:val="0"/>
      <w:marRight w:val="0"/>
      <w:marTop w:val="0"/>
      <w:marBottom w:val="0"/>
      <w:divBdr>
        <w:top w:val="none" w:sz="0" w:space="0" w:color="auto"/>
        <w:left w:val="none" w:sz="0" w:space="0" w:color="auto"/>
        <w:bottom w:val="none" w:sz="0" w:space="0" w:color="auto"/>
        <w:right w:val="none" w:sz="0" w:space="0" w:color="auto"/>
      </w:divBdr>
    </w:div>
    <w:div w:id="574361880">
      <w:bodyDiv w:val="1"/>
      <w:marLeft w:val="0"/>
      <w:marRight w:val="0"/>
      <w:marTop w:val="0"/>
      <w:marBottom w:val="0"/>
      <w:divBdr>
        <w:top w:val="none" w:sz="0" w:space="0" w:color="auto"/>
        <w:left w:val="none" w:sz="0" w:space="0" w:color="auto"/>
        <w:bottom w:val="none" w:sz="0" w:space="0" w:color="auto"/>
        <w:right w:val="none" w:sz="0" w:space="0" w:color="auto"/>
      </w:divBdr>
    </w:div>
    <w:div w:id="576788931">
      <w:bodyDiv w:val="1"/>
      <w:marLeft w:val="0"/>
      <w:marRight w:val="0"/>
      <w:marTop w:val="0"/>
      <w:marBottom w:val="0"/>
      <w:divBdr>
        <w:top w:val="none" w:sz="0" w:space="0" w:color="auto"/>
        <w:left w:val="none" w:sz="0" w:space="0" w:color="auto"/>
        <w:bottom w:val="none" w:sz="0" w:space="0" w:color="auto"/>
        <w:right w:val="none" w:sz="0" w:space="0" w:color="auto"/>
      </w:divBdr>
    </w:div>
    <w:div w:id="588806596">
      <w:bodyDiv w:val="1"/>
      <w:marLeft w:val="0"/>
      <w:marRight w:val="0"/>
      <w:marTop w:val="0"/>
      <w:marBottom w:val="0"/>
      <w:divBdr>
        <w:top w:val="none" w:sz="0" w:space="0" w:color="auto"/>
        <w:left w:val="none" w:sz="0" w:space="0" w:color="auto"/>
        <w:bottom w:val="none" w:sz="0" w:space="0" w:color="auto"/>
        <w:right w:val="none" w:sz="0" w:space="0" w:color="auto"/>
      </w:divBdr>
    </w:div>
    <w:div w:id="596602282">
      <w:bodyDiv w:val="1"/>
      <w:marLeft w:val="0"/>
      <w:marRight w:val="0"/>
      <w:marTop w:val="0"/>
      <w:marBottom w:val="0"/>
      <w:divBdr>
        <w:top w:val="none" w:sz="0" w:space="0" w:color="auto"/>
        <w:left w:val="none" w:sz="0" w:space="0" w:color="auto"/>
        <w:bottom w:val="none" w:sz="0" w:space="0" w:color="auto"/>
        <w:right w:val="none" w:sz="0" w:space="0" w:color="auto"/>
      </w:divBdr>
    </w:div>
    <w:div w:id="606502505">
      <w:bodyDiv w:val="1"/>
      <w:marLeft w:val="0"/>
      <w:marRight w:val="0"/>
      <w:marTop w:val="0"/>
      <w:marBottom w:val="0"/>
      <w:divBdr>
        <w:top w:val="none" w:sz="0" w:space="0" w:color="auto"/>
        <w:left w:val="none" w:sz="0" w:space="0" w:color="auto"/>
        <w:bottom w:val="none" w:sz="0" w:space="0" w:color="auto"/>
        <w:right w:val="none" w:sz="0" w:space="0" w:color="auto"/>
      </w:divBdr>
    </w:div>
    <w:div w:id="616252372">
      <w:bodyDiv w:val="1"/>
      <w:marLeft w:val="0"/>
      <w:marRight w:val="0"/>
      <w:marTop w:val="0"/>
      <w:marBottom w:val="0"/>
      <w:divBdr>
        <w:top w:val="none" w:sz="0" w:space="0" w:color="auto"/>
        <w:left w:val="none" w:sz="0" w:space="0" w:color="auto"/>
        <w:bottom w:val="none" w:sz="0" w:space="0" w:color="auto"/>
        <w:right w:val="none" w:sz="0" w:space="0" w:color="auto"/>
      </w:divBdr>
    </w:div>
    <w:div w:id="633027030">
      <w:bodyDiv w:val="1"/>
      <w:marLeft w:val="0"/>
      <w:marRight w:val="0"/>
      <w:marTop w:val="0"/>
      <w:marBottom w:val="0"/>
      <w:divBdr>
        <w:top w:val="none" w:sz="0" w:space="0" w:color="auto"/>
        <w:left w:val="none" w:sz="0" w:space="0" w:color="auto"/>
        <w:bottom w:val="none" w:sz="0" w:space="0" w:color="auto"/>
        <w:right w:val="none" w:sz="0" w:space="0" w:color="auto"/>
      </w:divBdr>
    </w:div>
    <w:div w:id="638919037">
      <w:bodyDiv w:val="1"/>
      <w:marLeft w:val="0"/>
      <w:marRight w:val="0"/>
      <w:marTop w:val="0"/>
      <w:marBottom w:val="0"/>
      <w:divBdr>
        <w:top w:val="none" w:sz="0" w:space="0" w:color="auto"/>
        <w:left w:val="none" w:sz="0" w:space="0" w:color="auto"/>
        <w:bottom w:val="none" w:sz="0" w:space="0" w:color="auto"/>
        <w:right w:val="none" w:sz="0" w:space="0" w:color="auto"/>
      </w:divBdr>
    </w:div>
    <w:div w:id="642927096">
      <w:bodyDiv w:val="1"/>
      <w:marLeft w:val="0"/>
      <w:marRight w:val="0"/>
      <w:marTop w:val="0"/>
      <w:marBottom w:val="0"/>
      <w:divBdr>
        <w:top w:val="none" w:sz="0" w:space="0" w:color="auto"/>
        <w:left w:val="none" w:sz="0" w:space="0" w:color="auto"/>
        <w:bottom w:val="none" w:sz="0" w:space="0" w:color="auto"/>
        <w:right w:val="none" w:sz="0" w:space="0" w:color="auto"/>
      </w:divBdr>
    </w:div>
    <w:div w:id="650524549">
      <w:bodyDiv w:val="1"/>
      <w:marLeft w:val="0"/>
      <w:marRight w:val="0"/>
      <w:marTop w:val="0"/>
      <w:marBottom w:val="0"/>
      <w:divBdr>
        <w:top w:val="none" w:sz="0" w:space="0" w:color="auto"/>
        <w:left w:val="none" w:sz="0" w:space="0" w:color="auto"/>
        <w:bottom w:val="none" w:sz="0" w:space="0" w:color="auto"/>
        <w:right w:val="none" w:sz="0" w:space="0" w:color="auto"/>
      </w:divBdr>
    </w:div>
    <w:div w:id="670186116">
      <w:bodyDiv w:val="1"/>
      <w:marLeft w:val="0"/>
      <w:marRight w:val="0"/>
      <w:marTop w:val="0"/>
      <w:marBottom w:val="0"/>
      <w:divBdr>
        <w:top w:val="none" w:sz="0" w:space="0" w:color="auto"/>
        <w:left w:val="none" w:sz="0" w:space="0" w:color="auto"/>
        <w:bottom w:val="none" w:sz="0" w:space="0" w:color="auto"/>
        <w:right w:val="none" w:sz="0" w:space="0" w:color="auto"/>
      </w:divBdr>
      <w:divsChild>
        <w:div w:id="1556697902">
          <w:marLeft w:val="0"/>
          <w:marRight w:val="0"/>
          <w:marTop w:val="0"/>
          <w:marBottom w:val="240"/>
          <w:divBdr>
            <w:top w:val="none" w:sz="0" w:space="0" w:color="auto"/>
            <w:left w:val="none" w:sz="0" w:space="0" w:color="auto"/>
            <w:bottom w:val="none" w:sz="0" w:space="0" w:color="auto"/>
            <w:right w:val="none" w:sz="0" w:space="0" w:color="auto"/>
          </w:divBdr>
        </w:div>
      </w:divsChild>
    </w:div>
    <w:div w:id="676034568">
      <w:bodyDiv w:val="1"/>
      <w:marLeft w:val="0"/>
      <w:marRight w:val="0"/>
      <w:marTop w:val="0"/>
      <w:marBottom w:val="0"/>
      <w:divBdr>
        <w:top w:val="none" w:sz="0" w:space="0" w:color="auto"/>
        <w:left w:val="none" w:sz="0" w:space="0" w:color="auto"/>
        <w:bottom w:val="none" w:sz="0" w:space="0" w:color="auto"/>
        <w:right w:val="none" w:sz="0" w:space="0" w:color="auto"/>
      </w:divBdr>
    </w:div>
    <w:div w:id="685517819">
      <w:bodyDiv w:val="1"/>
      <w:marLeft w:val="0"/>
      <w:marRight w:val="0"/>
      <w:marTop w:val="0"/>
      <w:marBottom w:val="0"/>
      <w:divBdr>
        <w:top w:val="none" w:sz="0" w:space="0" w:color="auto"/>
        <w:left w:val="none" w:sz="0" w:space="0" w:color="auto"/>
        <w:bottom w:val="none" w:sz="0" w:space="0" w:color="auto"/>
        <w:right w:val="none" w:sz="0" w:space="0" w:color="auto"/>
      </w:divBdr>
    </w:div>
    <w:div w:id="697975886">
      <w:bodyDiv w:val="1"/>
      <w:marLeft w:val="0"/>
      <w:marRight w:val="0"/>
      <w:marTop w:val="0"/>
      <w:marBottom w:val="0"/>
      <w:divBdr>
        <w:top w:val="none" w:sz="0" w:space="0" w:color="auto"/>
        <w:left w:val="none" w:sz="0" w:space="0" w:color="auto"/>
        <w:bottom w:val="none" w:sz="0" w:space="0" w:color="auto"/>
        <w:right w:val="none" w:sz="0" w:space="0" w:color="auto"/>
      </w:divBdr>
    </w:div>
    <w:div w:id="736634340">
      <w:bodyDiv w:val="1"/>
      <w:marLeft w:val="0"/>
      <w:marRight w:val="0"/>
      <w:marTop w:val="0"/>
      <w:marBottom w:val="0"/>
      <w:divBdr>
        <w:top w:val="none" w:sz="0" w:space="0" w:color="auto"/>
        <w:left w:val="none" w:sz="0" w:space="0" w:color="auto"/>
        <w:bottom w:val="none" w:sz="0" w:space="0" w:color="auto"/>
        <w:right w:val="none" w:sz="0" w:space="0" w:color="auto"/>
      </w:divBdr>
    </w:div>
    <w:div w:id="738593591">
      <w:bodyDiv w:val="1"/>
      <w:marLeft w:val="0"/>
      <w:marRight w:val="0"/>
      <w:marTop w:val="0"/>
      <w:marBottom w:val="0"/>
      <w:divBdr>
        <w:top w:val="none" w:sz="0" w:space="0" w:color="auto"/>
        <w:left w:val="none" w:sz="0" w:space="0" w:color="auto"/>
        <w:bottom w:val="none" w:sz="0" w:space="0" w:color="auto"/>
        <w:right w:val="none" w:sz="0" w:space="0" w:color="auto"/>
      </w:divBdr>
    </w:div>
    <w:div w:id="745541093">
      <w:bodyDiv w:val="1"/>
      <w:marLeft w:val="0"/>
      <w:marRight w:val="0"/>
      <w:marTop w:val="0"/>
      <w:marBottom w:val="0"/>
      <w:divBdr>
        <w:top w:val="none" w:sz="0" w:space="0" w:color="auto"/>
        <w:left w:val="none" w:sz="0" w:space="0" w:color="auto"/>
        <w:bottom w:val="none" w:sz="0" w:space="0" w:color="auto"/>
        <w:right w:val="none" w:sz="0" w:space="0" w:color="auto"/>
      </w:divBdr>
    </w:div>
    <w:div w:id="760490486">
      <w:bodyDiv w:val="1"/>
      <w:marLeft w:val="0"/>
      <w:marRight w:val="0"/>
      <w:marTop w:val="0"/>
      <w:marBottom w:val="0"/>
      <w:divBdr>
        <w:top w:val="none" w:sz="0" w:space="0" w:color="auto"/>
        <w:left w:val="none" w:sz="0" w:space="0" w:color="auto"/>
        <w:bottom w:val="none" w:sz="0" w:space="0" w:color="auto"/>
        <w:right w:val="none" w:sz="0" w:space="0" w:color="auto"/>
      </w:divBdr>
    </w:div>
    <w:div w:id="770244641">
      <w:bodyDiv w:val="1"/>
      <w:marLeft w:val="0"/>
      <w:marRight w:val="0"/>
      <w:marTop w:val="0"/>
      <w:marBottom w:val="0"/>
      <w:divBdr>
        <w:top w:val="none" w:sz="0" w:space="0" w:color="auto"/>
        <w:left w:val="none" w:sz="0" w:space="0" w:color="auto"/>
        <w:bottom w:val="none" w:sz="0" w:space="0" w:color="auto"/>
        <w:right w:val="none" w:sz="0" w:space="0" w:color="auto"/>
      </w:divBdr>
    </w:div>
    <w:div w:id="786506933">
      <w:bodyDiv w:val="1"/>
      <w:marLeft w:val="0"/>
      <w:marRight w:val="0"/>
      <w:marTop w:val="0"/>
      <w:marBottom w:val="0"/>
      <w:divBdr>
        <w:top w:val="none" w:sz="0" w:space="0" w:color="auto"/>
        <w:left w:val="none" w:sz="0" w:space="0" w:color="auto"/>
        <w:bottom w:val="none" w:sz="0" w:space="0" w:color="auto"/>
        <w:right w:val="none" w:sz="0" w:space="0" w:color="auto"/>
      </w:divBdr>
    </w:div>
    <w:div w:id="803044111">
      <w:bodyDiv w:val="1"/>
      <w:marLeft w:val="0"/>
      <w:marRight w:val="0"/>
      <w:marTop w:val="0"/>
      <w:marBottom w:val="0"/>
      <w:divBdr>
        <w:top w:val="none" w:sz="0" w:space="0" w:color="auto"/>
        <w:left w:val="none" w:sz="0" w:space="0" w:color="auto"/>
        <w:bottom w:val="none" w:sz="0" w:space="0" w:color="auto"/>
        <w:right w:val="none" w:sz="0" w:space="0" w:color="auto"/>
      </w:divBdr>
    </w:div>
    <w:div w:id="836850690">
      <w:bodyDiv w:val="1"/>
      <w:marLeft w:val="0"/>
      <w:marRight w:val="0"/>
      <w:marTop w:val="0"/>
      <w:marBottom w:val="0"/>
      <w:divBdr>
        <w:top w:val="none" w:sz="0" w:space="0" w:color="auto"/>
        <w:left w:val="none" w:sz="0" w:space="0" w:color="auto"/>
        <w:bottom w:val="none" w:sz="0" w:space="0" w:color="auto"/>
        <w:right w:val="none" w:sz="0" w:space="0" w:color="auto"/>
      </w:divBdr>
    </w:div>
    <w:div w:id="872689776">
      <w:bodyDiv w:val="1"/>
      <w:marLeft w:val="0"/>
      <w:marRight w:val="0"/>
      <w:marTop w:val="0"/>
      <w:marBottom w:val="0"/>
      <w:divBdr>
        <w:top w:val="none" w:sz="0" w:space="0" w:color="auto"/>
        <w:left w:val="none" w:sz="0" w:space="0" w:color="auto"/>
        <w:bottom w:val="none" w:sz="0" w:space="0" w:color="auto"/>
        <w:right w:val="none" w:sz="0" w:space="0" w:color="auto"/>
      </w:divBdr>
    </w:div>
    <w:div w:id="880023189">
      <w:bodyDiv w:val="1"/>
      <w:marLeft w:val="0"/>
      <w:marRight w:val="0"/>
      <w:marTop w:val="0"/>
      <w:marBottom w:val="0"/>
      <w:divBdr>
        <w:top w:val="none" w:sz="0" w:space="0" w:color="auto"/>
        <w:left w:val="none" w:sz="0" w:space="0" w:color="auto"/>
        <w:bottom w:val="none" w:sz="0" w:space="0" w:color="auto"/>
        <w:right w:val="none" w:sz="0" w:space="0" w:color="auto"/>
      </w:divBdr>
      <w:divsChild>
        <w:div w:id="1178274958">
          <w:marLeft w:val="0"/>
          <w:marRight w:val="0"/>
          <w:marTop w:val="166"/>
          <w:marBottom w:val="166"/>
          <w:divBdr>
            <w:top w:val="none" w:sz="0" w:space="0" w:color="auto"/>
            <w:left w:val="none" w:sz="0" w:space="0" w:color="auto"/>
            <w:bottom w:val="none" w:sz="0" w:space="0" w:color="auto"/>
            <w:right w:val="none" w:sz="0" w:space="0" w:color="auto"/>
          </w:divBdr>
          <w:divsChild>
            <w:div w:id="2456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8965">
      <w:bodyDiv w:val="1"/>
      <w:marLeft w:val="0"/>
      <w:marRight w:val="0"/>
      <w:marTop w:val="0"/>
      <w:marBottom w:val="0"/>
      <w:divBdr>
        <w:top w:val="none" w:sz="0" w:space="0" w:color="auto"/>
        <w:left w:val="none" w:sz="0" w:space="0" w:color="auto"/>
        <w:bottom w:val="none" w:sz="0" w:space="0" w:color="auto"/>
        <w:right w:val="none" w:sz="0" w:space="0" w:color="auto"/>
      </w:divBdr>
      <w:divsChild>
        <w:div w:id="1808816739">
          <w:marLeft w:val="0"/>
          <w:marRight w:val="0"/>
          <w:marTop w:val="0"/>
          <w:marBottom w:val="240"/>
          <w:divBdr>
            <w:top w:val="none" w:sz="0" w:space="0" w:color="auto"/>
            <w:left w:val="none" w:sz="0" w:space="0" w:color="auto"/>
            <w:bottom w:val="none" w:sz="0" w:space="0" w:color="auto"/>
            <w:right w:val="none" w:sz="0" w:space="0" w:color="auto"/>
          </w:divBdr>
        </w:div>
      </w:divsChild>
    </w:div>
    <w:div w:id="923146015">
      <w:bodyDiv w:val="1"/>
      <w:marLeft w:val="0"/>
      <w:marRight w:val="0"/>
      <w:marTop w:val="0"/>
      <w:marBottom w:val="0"/>
      <w:divBdr>
        <w:top w:val="none" w:sz="0" w:space="0" w:color="auto"/>
        <w:left w:val="none" w:sz="0" w:space="0" w:color="auto"/>
        <w:bottom w:val="none" w:sz="0" w:space="0" w:color="auto"/>
        <w:right w:val="none" w:sz="0" w:space="0" w:color="auto"/>
      </w:divBdr>
      <w:divsChild>
        <w:div w:id="673610939">
          <w:marLeft w:val="0"/>
          <w:marRight w:val="0"/>
          <w:marTop w:val="0"/>
          <w:marBottom w:val="240"/>
          <w:divBdr>
            <w:top w:val="none" w:sz="0" w:space="0" w:color="auto"/>
            <w:left w:val="none" w:sz="0" w:space="0" w:color="auto"/>
            <w:bottom w:val="none" w:sz="0" w:space="0" w:color="auto"/>
            <w:right w:val="none" w:sz="0" w:space="0" w:color="auto"/>
          </w:divBdr>
        </w:div>
      </w:divsChild>
    </w:div>
    <w:div w:id="944265246">
      <w:bodyDiv w:val="1"/>
      <w:marLeft w:val="0"/>
      <w:marRight w:val="0"/>
      <w:marTop w:val="0"/>
      <w:marBottom w:val="0"/>
      <w:divBdr>
        <w:top w:val="none" w:sz="0" w:space="0" w:color="auto"/>
        <w:left w:val="none" w:sz="0" w:space="0" w:color="auto"/>
        <w:bottom w:val="none" w:sz="0" w:space="0" w:color="auto"/>
        <w:right w:val="none" w:sz="0" w:space="0" w:color="auto"/>
      </w:divBdr>
    </w:div>
    <w:div w:id="948925137">
      <w:bodyDiv w:val="1"/>
      <w:marLeft w:val="0"/>
      <w:marRight w:val="0"/>
      <w:marTop w:val="0"/>
      <w:marBottom w:val="0"/>
      <w:divBdr>
        <w:top w:val="none" w:sz="0" w:space="0" w:color="auto"/>
        <w:left w:val="none" w:sz="0" w:space="0" w:color="auto"/>
        <w:bottom w:val="none" w:sz="0" w:space="0" w:color="auto"/>
        <w:right w:val="none" w:sz="0" w:space="0" w:color="auto"/>
      </w:divBdr>
    </w:div>
    <w:div w:id="955940830">
      <w:bodyDiv w:val="1"/>
      <w:marLeft w:val="0"/>
      <w:marRight w:val="0"/>
      <w:marTop w:val="0"/>
      <w:marBottom w:val="0"/>
      <w:divBdr>
        <w:top w:val="none" w:sz="0" w:space="0" w:color="auto"/>
        <w:left w:val="none" w:sz="0" w:space="0" w:color="auto"/>
        <w:bottom w:val="none" w:sz="0" w:space="0" w:color="auto"/>
        <w:right w:val="none" w:sz="0" w:space="0" w:color="auto"/>
      </w:divBdr>
    </w:div>
    <w:div w:id="967469278">
      <w:bodyDiv w:val="1"/>
      <w:marLeft w:val="0"/>
      <w:marRight w:val="0"/>
      <w:marTop w:val="0"/>
      <w:marBottom w:val="0"/>
      <w:divBdr>
        <w:top w:val="none" w:sz="0" w:space="0" w:color="auto"/>
        <w:left w:val="none" w:sz="0" w:space="0" w:color="auto"/>
        <w:bottom w:val="none" w:sz="0" w:space="0" w:color="auto"/>
        <w:right w:val="none" w:sz="0" w:space="0" w:color="auto"/>
      </w:divBdr>
    </w:div>
    <w:div w:id="968318489">
      <w:bodyDiv w:val="1"/>
      <w:marLeft w:val="0"/>
      <w:marRight w:val="0"/>
      <w:marTop w:val="0"/>
      <w:marBottom w:val="0"/>
      <w:divBdr>
        <w:top w:val="none" w:sz="0" w:space="0" w:color="auto"/>
        <w:left w:val="none" w:sz="0" w:space="0" w:color="auto"/>
        <w:bottom w:val="none" w:sz="0" w:space="0" w:color="auto"/>
        <w:right w:val="none" w:sz="0" w:space="0" w:color="auto"/>
      </w:divBdr>
    </w:div>
    <w:div w:id="971978828">
      <w:bodyDiv w:val="1"/>
      <w:marLeft w:val="0"/>
      <w:marRight w:val="0"/>
      <w:marTop w:val="0"/>
      <w:marBottom w:val="0"/>
      <w:divBdr>
        <w:top w:val="none" w:sz="0" w:space="0" w:color="auto"/>
        <w:left w:val="none" w:sz="0" w:space="0" w:color="auto"/>
        <w:bottom w:val="none" w:sz="0" w:space="0" w:color="auto"/>
        <w:right w:val="none" w:sz="0" w:space="0" w:color="auto"/>
      </w:divBdr>
    </w:div>
    <w:div w:id="990789150">
      <w:bodyDiv w:val="1"/>
      <w:marLeft w:val="0"/>
      <w:marRight w:val="0"/>
      <w:marTop w:val="0"/>
      <w:marBottom w:val="0"/>
      <w:divBdr>
        <w:top w:val="none" w:sz="0" w:space="0" w:color="auto"/>
        <w:left w:val="none" w:sz="0" w:space="0" w:color="auto"/>
        <w:bottom w:val="none" w:sz="0" w:space="0" w:color="auto"/>
        <w:right w:val="none" w:sz="0" w:space="0" w:color="auto"/>
      </w:divBdr>
      <w:divsChild>
        <w:div w:id="1053308203">
          <w:marLeft w:val="0"/>
          <w:marRight w:val="0"/>
          <w:marTop w:val="0"/>
          <w:marBottom w:val="240"/>
          <w:divBdr>
            <w:top w:val="none" w:sz="0" w:space="0" w:color="auto"/>
            <w:left w:val="none" w:sz="0" w:space="0" w:color="auto"/>
            <w:bottom w:val="none" w:sz="0" w:space="0" w:color="auto"/>
            <w:right w:val="none" w:sz="0" w:space="0" w:color="auto"/>
          </w:divBdr>
        </w:div>
      </w:divsChild>
    </w:div>
    <w:div w:id="998273061">
      <w:bodyDiv w:val="1"/>
      <w:marLeft w:val="0"/>
      <w:marRight w:val="0"/>
      <w:marTop w:val="0"/>
      <w:marBottom w:val="0"/>
      <w:divBdr>
        <w:top w:val="none" w:sz="0" w:space="0" w:color="auto"/>
        <w:left w:val="none" w:sz="0" w:space="0" w:color="auto"/>
        <w:bottom w:val="none" w:sz="0" w:space="0" w:color="auto"/>
        <w:right w:val="none" w:sz="0" w:space="0" w:color="auto"/>
      </w:divBdr>
    </w:div>
    <w:div w:id="1016689328">
      <w:bodyDiv w:val="1"/>
      <w:marLeft w:val="0"/>
      <w:marRight w:val="0"/>
      <w:marTop w:val="0"/>
      <w:marBottom w:val="0"/>
      <w:divBdr>
        <w:top w:val="none" w:sz="0" w:space="0" w:color="auto"/>
        <w:left w:val="none" w:sz="0" w:space="0" w:color="auto"/>
        <w:bottom w:val="none" w:sz="0" w:space="0" w:color="auto"/>
        <w:right w:val="none" w:sz="0" w:space="0" w:color="auto"/>
      </w:divBdr>
    </w:div>
    <w:div w:id="1022514188">
      <w:bodyDiv w:val="1"/>
      <w:marLeft w:val="0"/>
      <w:marRight w:val="0"/>
      <w:marTop w:val="0"/>
      <w:marBottom w:val="0"/>
      <w:divBdr>
        <w:top w:val="none" w:sz="0" w:space="0" w:color="auto"/>
        <w:left w:val="none" w:sz="0" w:space="0" w:color="auto"/>
        <w:bottom w:val="none" w:sz="0" w:space="0" w:color="auto"/>
        <w:right w:val="none" w:sz="0" w:space="0" w:color="auto"/>
      </w:divBdr>
    </w:div>
    <w:div w:id="1034188719">
      <w:bodyDiv w:val="1"/>
      <w:marLeft w:val="0"/>
      <w:marRight w:val="0"/>
      <w:marTop w:val="0"/>
      <w:marBottom w:val="0"/>
      <w:divBdr>
        <w:top w:val="none" w:sz="0" w:space="0" w:color="auto"/>
        <w:left w:val="none" w:sz="0" w:space="0" w:color="auto"/>
        <w:bottom w:val="none" w:sz="0" w:space="0" w:color="auto"/>
        <w:right w:val="none" w:sz="0" w:space="0" w:color="auto"/>
      </w:divBdr>
    </w:div>
    <w:div w:id="1045522358">
      <w:bodyDiv w:val="1"/>
      <w:marLeft w:val="0"/>
      <w:marRight w:val="0"/>
      <w:marTop w:val="0"/>
      <w:marBottom w:val="0"/>
      <w:divBdr>
        <w:top w:val="none" w:sz="0" w:space="0" w:color="auto"/>
        <w:left w:val="none" w:sz="0" w:space="0" w:color="auto"/>
        <w:bottom w:val="none" w:sz="0" w:space="0" w:color="auto"/>
        <w:right w:val="none" w:sz="0" w:space="0" w:color="auto"/>
      </w:divBdr>
    </w:div>
    <w:div w:id="1049037050">
      <w:bodyDiv w:val="1"/>
      <w:marLeft w:val="0"/>
      <w:marRight w:val="0"/>
      <w:marTop w:val="0"/>
      <w:marBottom w:val="0"/>
      <w:divBdr>
        <w:top w:val="none" w:sz="0" w:space="0" w:color="auto"/>
        <w:left w:val="none" w:sz="0" w:space="0" w:color="auto"/>
        <w:bottom w:val="none" w:sz="0" w:space="0" w:color="auto"/>
        <w:right w:val="none" w:sz="0" w:space="0" w:color="auto"/>
      </w:divBdr>
    </w:div>
    <w:div w:id="1083532820">
      <w:bodyDiv w:val="1"/>
      <w:marLeft w:val="0"/>
      <w:marRight w:val="0"/>
      <w:marTop w:val="0"/>
      <w:marBottom w:val="0"/>
      <w:divBdr>
        <w:top w:val="none" w:sz="0" w:space="0" w:color="auto"/>
        <w:left w:val="none" w:sz="0" w:space="0" w:color="auto"/>
        <w:bottom w:val="none" w:sz="0" w:space="0" w:color="auto"/>
        <w:right w:val="none" w:sz="0" w:space="0" w:color="auto"/>
      </w:divBdr>
    </w:div>
    <w:div w:id="1091387917">
      <w:bodyDiv w:val="1"/>
      <w:marLeft w:val="0"/>
      <w:marRight w:val="0"/>
      <w:marTop w:val="0"/>
      <w:marBottom w:val="0"/>
      <w:divBdr>
        <w:top w:val="none" w:sz="0" w:space="0" w:color="auto"/>
        <w:left w:val="none" w:sz="0" w:space="0" w:color="auto"/>
        <w:bottom w:val="none" w:sz="0" w:space="0" w:color="auto"/>
        <w:right w:val="none" w:sz="0" w:space="0" w:color="auto"/>
      </w:divBdr>
    </w:div>
    <w:div w:id="1093742459">
      <w:bodyDiv w:val="1"/>
      <w:marLeft w:val="0"/>
      <w:marRight w:val="0"/>
      <w:marTop w:val="0"/>
      <w:marBottom w:val="0"/>
      <w:divBdr>
        <w:top w:val="none" w:sz="0" w:space="0" w:color="auto"/>
        <w:left w:val="none" w:sz="0" w:space="0" w:color="auto"/>
        <w:bottom w:val="none" w:sz="0" w:space="0" w:color="auto"/>
        <w:right w:val="none" w:sz="0" w:space="0" w:color="auto"/>
      </w:divBdr>
      <w:divsChild>
        <w:div w:id="1027289487">
          <w:marLeft w:val="0"/>
          <w:marRight w:val="0"/>
          <w:marTop w:val="0"/>
          <w:marBottom w:val="240"/>
          <w:divBdr>
            <w:top w:val="none" w:sz="0" w:space="0" w:color="auto"/>
            <w:left w:val="none" w:sz="0" w:space="0" w:color="auto"/>
            <w:bottom w:val="none" w:sz="0" w:space="0" w:color="auto"/>
            <w:right w:val="none" w:sz="0" w:space="0" w:color="auto"/>
          </w:divBdr>
        </w:div>
      </w:divsChild>
    </w:div>
    <w:div w:id="1095595280">
      <w:bodyDiv w:val="1"/>
      <w:marLeft w:val="0"/>
      <w:marRight w:val="0"/>
      <w:marTop w:val="0"/>
      <w:marBottom w:val="0"/>
      <w:divBdr>
        <w:top w:val="none" w:sz="0" w:space="0" w:color="auto"/>
        <w:left w:val="none" w:sz="0" w:space="0" w:color="auto"/>
        <w:bottom w:val="none" w:sz="0" w:space="0" w:color="auto"/>
        <w:right w:val="none" w:sz="0" w:space="0" w:color="auto"/>
      </w:divBdr>
    </w:div>
    <w:div w:id="1105542737">
      <w:bodyDiv w:val="1"/>
      <w:marLeft w:val="0"/>
      <w:marRight w:val="0"/>
      <w:marTop w:val="0"/>
      <w:marBottom w:val="0"/>
      <w:divBdr>
        <w:top w:val="none" w:sz="0" w:space="0" w:color="auto"/>
        <w:left w:val="none" w:sz="0" w:space="0" w:color="auto"/>
        <w:bottom w:val="none" w:sz="0" w:space="0" w:color="auto"/>
        <w:right w:val="none" w:sz="0" w:space="0" w:color="auto"/>
      </w:divBdr>
    </w:div>
    <w:div w:id="1127309915">
      <w:bodyDiv w:val="1"/>
      <w:marLeft w:val="0"/>
      <w:marRight w:val="0"/>
      <w:marTop w:val="0"/>
      <w:marBottom w:val="0"/>
      <w:divBdr>
        <w:top w:val="none" w:sz="0" w:space="0" w:color="auto"/>
        <w:left w:val="none" w:sz="0" w:space="0" w:color="auto"/>
        <w:bottom w:val="none" w:sz="0" w:space="0" w:color="auto"/>
        <w:right w:val="none" w:sz="0" w:space="0" w:color="auto"/>
      </w:divBdr>
    </w:div>
    <w:div w:id="1127892121">
      <w:bodyDiv w:val="1"/>
      <w:marLeft w:val="0"/>
      <w:marRight w:val="0"/>
      <w:marTop w:val="0"/>
      <w:marBottom w:val="0"/>
      <w:divBdr>
        <w:top w:val="none" w:sz="0" w:space="0" w:color="auto"/>
        <w:left w:val="none" w:sz="0" w:space="0" w:color="auto"/>
        <w:bottom w:val="none" w:sz="0" w:space="0" w:color="auto"/>
        <w:right w:val="none" w:sz="0" w:space="0" w:color="auto"/>
      </w:divBdr>
    </w:div>
    <w:div w:id="1131631781">
      <w:bodyDiv w:val="1"/>
      <w:marLeft w:val="0"/>
      <w:marRight w:val="0"/>
      <w:marTop w:val="0"/>
      <w:marBottom w:val="0"/>
      <w:divBdr>
        <w:top w:val="none" w:sz="0" w:space="0" w:color="auto"/>
        <w:left w:val="none" w:sz="0" w:space="0" w:color="auto"/>
        <w:bottom w:val="none" w:sz="0" w:space="0" w:color="auto"/>
        <w:right w:val="none" w:sz="0" w:space="0" w:color="auto"/>
      </w:divBdr>
    </w:div>
    <w:div w:id="1166361165">
      <w:bodyDiv w:val="1"/>
      <w:marLeft w:val="0"/>
      <w:marRight w:val="0"/>
      <w:marTop w:val="0"/>
      <w:marBottom w:val="0"/>
      <w:divBdr>
        <w:top w:val="none" w:sz="0" w:space="0" w:color="auto"/>
        <w:left w:val="none" w:sz="0" w:space="0" w:color="auto"/>
        <w:bottom w:val="none" w:sz="0" w:space="0" w:color="auto"/>
        <w:right w:val="none" w:sz="0" w:space="0" w:color="auto"/>
      </w:divBdr>
    </w:div>
    <w:div w:id="1189104497">
      <w:bodyDiv w:val="1"/>
      <w:marLeft w:val="0"/>
      <w:marRight w:val="0"/>
      <w:marTop w:val="0"/>
      <w:marBottom w:val="0"/>
      <w:divBdr>
        <w:top w:val="none" w:sz="0" w:space="0" w:color="auto"/>
        <w:left w:val="none" w:sz="0" w:space="0" w:color="auto"/>
        <w:bottom w:val="none" w:sz="0" w:space="0" w:color="auto"/>
        <w:right w:val="none" w:sz="0" w:space="0" w:color="auto"/>
      </w:divBdr>
    </w:div>
    <w:div w:id="1189837488">
      <w:bodyDiv w:val="1"/>
      <w:marLeft w:val="0"/>
      <w:marRight w:val="0"/>
      <w:marTop w:val="0"/>
      <w:marBottom w:val="0"/>
      <w:divBdr>
        <w:top w:val="none" w:sz="0" w:space="0" w:color="auto"/>
        <w:left w:val="none" w:sz="0" w:space="0" w:color="auto"/>
        <w:bottom w:val="none" w:sz="0" w:space="0" w:color="auto"/>
        <w:right w:val="none" w:sz="0" w:space="0" w:color="auto"/>
      </w:divBdr>
    </w:div>
    <w:div w:id="1194273088">
      <w:bodyDiv w:val="1"/>
      <w:marLeft w:val="0"/>
      <w:marRight w:val="0"/>
      <w:marTop w:val="0"/>
      <w:marBottom w:val="0"/>
      <w:divBdr>
        <w:top w:val="none" w:sz="0" w:space="0" w:color="auto"/>
        <w:left w:val="none" w:sz="0" w:space="0" w:color="auto"/>
        <w:bottom w:val="none" w:sz="0" w:space="0" w:color="auto"/>
        <w:right w:val="none" w:sz="0" w:space="0" w:color="auto"/>
      </w:divBdr>
    </w:div>
    <w:div w:id="1203790388">
      <w:bodyDiv w:val="1"/>
      <w:marLeft w:val="0"/>
      <w:marRight w:val="0"/>
      <w:marTop w:val="0"/>
      <w:marBottom w:val="0"/>
      <w:divBdr>
        <w:top w:val="none" w:sz="0" w:space="0" w:color="auto"/>
        <w:left w:val="none" w:sz="0" w:space="0" w:color="auto"/>
        <w:bottom w:val="none" w:sz="0" w:space="0" w:color="auto"/>
        <w:right w:val="none" w:sz="0" w:space="0" w:color="auto"/>
      </w:divBdr>
    </w:div>
    <w:div w:id="1214002161">
      <w:bodyDiv w:val="1"/>
      <w:marLeft w:val="0"/>
      <w:marRight w:val="0"/>
      <w:marTop w:val="0"/>
      <w:marBottom w:val="0"/>
      <w:divBdr>
        <w:top w:val="none" w:sz="0" w:space="0" w:color="auto"/>
        <w:left w:val="none" w:sz="0" w:space="0" w:color="auto"/>
        <w:bottom w:val="none" w:sz="0" w:space="0" w:color="auto"/>
        <w:right w:val="none" w:sz="0" w:space="0" w:color="auto"/>
      </w:divBdr>
    </w:div>
    <w:div w:id="1224295323">
      <w:bodyDiv w:val="1"/>
      <w:marLeft w:val="0"/>
      <w:marRight w:val="0"/>
      <w:marTop w:val="0"/>
      <w:marBottom w:val="0"/>
      <w:divBdr>
        <w:top w:val="none" w:sz="0" w:space="0" w:color="auto"/>
        <w:left w:val="none" w:sz="0" w:space="0" w:color="auto"/>
        <w:bottom w:val="none" w:sz="0" w:space="0" w:color="auto"/>
        <w:right w:val="none" w:sz="0" w:space="0" w:color="auto"/>
      </w:divBdr>
    </w:div>
    <w:div w:id="1228689416">
      <w:bodyDiv w:val="1"/>
      <w:marLeft w:val="0"/>
      <w:marRight w:val="0"/>
      <w:marTop w:val="0"/>
      <w:marBottom w:val="0"/>
      <w:divBdr>
        <w:top w:val="none" w:sz="0" w:space="0" w:color="auto"/>
        <w:left w:val="none" w:sz="0" w:space="0" w:color="auto"/>
        <w:bottom w:val="none" w:sz="0" w:space="0" w:color="auto"/>
        <w:right w:val="none" w:sz="0" w:space="0" w:color="auto"/>
      </w:divBdr>
    </w:div>
    <w:div w:id="1232039683">
      <w:bodyDiv w:val="1"/>
      <w:marLeft w:val="0"/>
      <w:marRight w:val="0"/>
      <w:marTop w:val="0"/>
      <w:marBottom w:val="0"/>
      <w:divBdr>
        <w:top w:val="none" w:sz="0" w:space="0" w:color="auto"/>
        <w:left w:val="none" w:sz="0" w:space="0" w:color="auto"/>
        <w:bottom w:val="none" w:sz="0" w:space="0" w:color="auto"/>
        <w:right w:val="none" w:sz="0" w:space="0" w:color="auto"/>
      </w:divBdr>
    </w:div>
    <w:div w:id="1245454845">
      <w:bodyDiv w:val="1"/>
      <w:marLeft w:val="0"/>
      <w:marRight w:val="0"/>
      <w:marTop w:val="0"/>
      <w:marBottom w:val="0"/>
      <w:divBdr>
        <w:top w:val="none" w:sz="0" w:space="0" w:color="auto"/>
        <w:left w:val="none" w:sz="0" w:space="0" w:color="auto"/>
        <w:bottom w:val="none" w:sz="0" w:space="0" w:color="auto"/>
        <w:right w:val="none" w:sz="0" w:space="0" w:color="auto"/>
      </w:divBdr>
    </w:div>
    <w:div w:id="1246761531">
      <w:bodyDiv w:val="1"/>
      <w:marLeft w:val="0"/>
      <w:marRight w:val="0"/>
      <w:marTop w:val="0"/>
      <w:marBottom w:val="0"/>
      <w:divBdr>
        <w:top w:val="none" w:sz="0" w:space="0" w:color="auto"/>
        <w:left w:val="none" w:sz="0" w:space="0" w:color="auto"/>
        <w:bottom w:val="none" w:sz="0" w:space="0" w:color="auto"/>
        <w:right w:val="none" w:sz="0" w:space="0" w:color="auto"/>
      </w:divBdr>
    </w:div>
    <w:div w:id="1248344008">
      <w:bodyDiv w:val="1"/>
      <w:marLeft w:val="0"/>
      <w:marRight w:val="0"/>
      <w:marTop w:val="0"/>
      <w:marBottom w:val="0"/>
      <w:divBdr>
        <w:top w:val="none" w:sz="0" w:space="0" w:color="auto"/>
        <w:left w:val="none" w:sz="0" w:space="0" w:color="auto"/>
        <w:bottom w:val="none" w:sz="0" w:space="0" w:color="auto"/>
        <w:right w:val="none" w:sz="0" w:space="0" w:color="auto"/>
      </w:divBdr>
    </w:div>
    <w:div w:id="1269460002">
      <w:bodyDiv w:val="1"/>
      <w:marLeft w:val="0"/>
      <w:marRight w:val="0"/>
      <w:marTop w:val="0"/>
      <w:marBottom w:val="0"/>
      <w:divBdr>
        <w:top w:val="none" w:sz="0" w:space="0" w:color="auto"/>
        <w:left w:val="none" w:sz="0" w:space="0" w:color="auto"/>
        <w:bottom w:val="none" w:sz="0" w:space="0" w:color="auto"/>
        <w:right w:val="none" w:sz="0" w:space="0" w:color="auto"/>
      </w:divBdr>
    </w:div>
    <w:div w:id="1272862849">
      <w:bodyDiv w:val="1"/>
      <w:marLeft w:val="0"/>
      <w:marRight w:val="0"/>
      <w:marTop w:val="0"/>
      <w:marBottom w:val="0"/>
      <w:divBdr>
        <w:top w:val="none" w:sz="0" w:space="0" w:color="auto"/>
        <w:left w:val="none" w:sz="0" w:space="0" w:color="auto"/>
        <w:bottom w:val="none" w:sz="0" w:space="0" w:color="auto"/>
        <w:right w:val="none" w:sz="0" w:space="0" w:color="auto"/>
      </w:divBdr>
    </w:div>
    <w:div w:id="1279604698">
      <w:bodyDiv w:val="1"/>
      <w:marLeft w:val="0"/>
      <w:marRight w:val="0"/>
      <w:marTop w:val="0"/>
      <w:marBottom w:val="0"/>
      <w:divBdr>
        <w:top w:val="none" w:sz="0" w:space="0" w:color="auto"/>
        <w:left w:val="none" w:sz="0" w:space="0" w:color="auto"/>
        <w:bottom w:val="none" w:sz="0" w:space="0" w:color="auto"/>
        <w:right w:val="none" w:sz="0" w:space="0" w:color="auto"/>
      </w:divBdr>
    </w:div>
    <w:div w:id="1326399597">
      <w:bodyDiv w:val="1"/>
      <w:marLeft w:val="0"/>
      <w:marRight w:val="0"/>
      <w:marTop w:val="0"/>
      <w:marBottom w:val="0"/>
      <w:divBdr>
        <w:top w:val="none" w:sz="0" w:space="0" w:color="auto"/>
        <w:left w:val="none" w:sz="0" w:space="0" w:color="auto"/>
        <w:bottom w:val="none" w:sz="0" w:space="0" w:color="auto"/>
        <w:right w:val="none" w:sz="0" w:space="0" w:color="auto"/>
      </w:divBdr>
    </w:div>
    <w:div w:id="1327783988">
      <w:bodyDiv w:val="1"/>
      <w:marLeft w:val="0"/>
      <w:marRight w:val="0"/>
      <w:marTop w:val="0"/>
      <w:marBottom w:val="0"/>
      <w:divBdr>
        <w:top w:val="none" w:sz="0" w:space="0" w:color="auto"/>
        <w:left w:val="none" w:sz="0" w:space="0" w:color="auto"/>
        <w:bottom w:val="none" w:sz="0" w:space="0" w:color="auto"/>
        <w:right w:val="none" w:sz="0" w:space="0" w:color="auto"/>
      </w:divBdr>
    </w:div>
    <w:div w:id="1332104886">
      <w:bodyDiv w:val="1"/>
      <w:marLeft w:val="0"/>
      <w:marRight w:val="0"/>
      <w:marTop w:val="0"/>
      <w:marBottom w:val="0"/>
      <w:divBdr>
        <w:top w:val="none" w:sz="0" w:space="0" w:color="auto"/>
        <w:left w:val="none" w:sz="0" w:space="0" w:color="auto"/>
        <w:bottom w:val="none" w:sz="0" w:space="0" w:color="auto"/>
        <w:right w:val="none" w:sz="0" w:space="0" w:color="auto"/>
      </w:divBdr>
    </w:div>
    <w:div w:id="1340352054">
      <w:bodyDiv w:val="1"/>
      <w:marLeft w:val="0"/>
      <w:marRight w:val="0"/>
      <w:marTop w:val="0"/>
      <w:marBottom w:val="0"/>
      <w:divBdr>
        <w:top w:val="none" w:sz="0" w:space="0" w:color="auto"/>
        <w:left w:val="none" w:sz="0" w:space="0" w:color="auto"/>
        <w:bottom w:val="none" w:sz="0" w:space="0" w:color="auto"/>
        <w:right w:val="none" w:sz="0" w:space="0" w:color="auto"/>
      </w:divBdr>
    </w:div>
    <w:div w:id="1351571052">
      <w:bodyDiv w:val="1"/>
      <w:marLeft w:val="0"/>
      <w:marRight w:val="0"/>
      <w:marTop w:val="0"/>
      <w:marBottom w:val="0"/>
      <w:divBdr>
        <w:top w:val="none" w:sz="0" w:space="0" w:color="auto"/>
        <w:left w:val="none" w:sz="0" w:space="0" w:color="auto"/>
        <w:bottom w:val="none" w:sz="0" w:space="0" w:color="auto"/>
        <w:right w:val="none" w:sz="0" w:space="0" w:color="auto"/>
      </w:divBdr>
    </w:div>
    <w:div w:id="1352150201">
      <w:bodyDiv w:val="1"/>
      <w:marLeft w:val="0"/>
      <w:marRight w:val="0"/>
      <w:marTop w:val="0"/>
      <w:marBottom w:val="0"/>
      <w:divBdr>
        <w:top w:val="none" w:sz="0" w:space="0" w:color="auto"/>
        <w:left w:val="none" w:sz="0" w:space="0" w:color="auto"/>
        <w:bottom w:val="none" w:sz="0" w:space="0" w:color="auto"/>
        <w:right w:val="none" w:sz="0" w:space="0" w:color="auto"/>
      </w:divBdr>
    </w:div>
    <w:div w:id="1369335960">
      <w:bodyDiv w:val="1"/>
      <w:marLeft w:val="0"/>
      <w:marRight w:val="0"/>
      <w:marTop w:val="0"/>
      <w:marBottom w:val="0"/>
      <w:divBdr>
        <w:top w:val="none" w:sz="0" w:space="0" w:color="auto"/>
        <w:left w:val="none" w:sz="0" w:space="0" w:color="auto"/>
        <w:bottom w:val="none" w:sz="0" w:space="0" w:color="auto"/>
        <w:right w:val="none" w:sz="0" w:space="0" w:color="auto"/>
      </w:divBdr>
    </w:div>
    <w:div w:id="1377895937">
      <w:bodyDiv w:val="1"/>
      <w:marLeft w:val="0"/>
      <w:marRight w:val="0"/>
      <w:marTop w:val="0"/>
      <w:marBottom w:val="0"/>
      <w:divBdr>
        <w:top w:val="none" w:sz="0" w:space="0" w:color="auto"/>
        <w:left w:val="none" w:sz="0" w:space="0" w:color="auto"/>
        <w:bottom w:val="none" w:sz="0" w:space="0" w:color="auto"/>
        <w:right w:val="none" w:sz="0" w:space="0" w:color="auto"/>
      </w:divBdr>
      <w:divsChild>
        <w:div w:id="388764956">
          <w:marLeft w:val="0"/>
          <w:marRight w:val="0"/>
          <w:marTop w:val="75"/>
          <w:marBottom w:val="0"/>
          <w:divBdr>
            <w:top w:val="none" w:sz="0" w:space="0" w:color="auto"/>
            <w:left w:val="none" w:sz="0" w:space="0" w:color="auto"/>
            <w:bottom w:val="none" w:sz="0" w:space="0" w:color="auto"/>
            <w:right w:val="none" w:sz="0" w:space="0" w:color="auto"/>
          </w:divBdr>
        </w:div>
        <w:div w:id="691034353">
          <w:marLeft w:val="0"/>
          <w:marRight w:val="0"/>
          <w:marTop w:val="0"/>
          <w:marBottom w:val="0"/>
          <w:divBdr>
            <w:top w:val="none" w:sz="0" w:space="0" w:color="auto"/>
            <w:left w:val="none" w:sz="0" w:space="0" w:color="auto"/>
            <w:bottom w:val="none" w:sz="0" w:space="0" w:color="auto"/>
            <w:right w:val="none" w:sz="0" w:space="0" w:color="auto"/>
          </w:divBdr>
        </w:div>
        <w:div w:id="1261067895">
          <w:marLeft w:val="0"/>
          <w:marRight w:val="0"/>
          <w:marTop w:val="75"/>
          <w:marBottom w:val="0"/>
          <w:divBdr>
            <w:top w:val="none" w:sz="0" w:space="0" w:color="auto"/>
            <w:left w:val="none" w:sz="0" w:space="0" w:color="auto"/>
            <w:bottom w:val="none" w:sz="0" w:space="0" w:color="auto"/>
            <w:right w:val="none" w:sz="0" w:space="0" w:color="auto"/>
          </w:divBdr>
        </w:div>
      </w:divsChild>
    </w:div>
    <w:div w:id="1406146228">
      <w:bodyDiv w:val="1"/>
      <w:marLeft w:val="0"/>
      <w:marRight w:val="0"/>
      <w:marTop w:val="0"/>
      <w:marBottom w:val="0"/>
      <w:divBdr>
        <w:top w:val="none" w:sz="0" w:space="0" w:color="auto"/>
        <w:left w:val="none" w:sz="0" w:space="0" w:color="auto"/>
        <w:bottom w:val="none" w:sz="0" w:space="0" w:color="auto"/>
        <w:right w:val="none" w:sz="0" w:space="0" w:color="auto"/>
      </w:divBdr>
    </w:div>
    <w:div w:id="1420250725">
      <w:bodyDiv w:val="1"/>
      <w:marLeft w:val="0"/>
      <w:marRight w:val="0"/>
      <w:marTop w:val="0"/>
      <w:marBottom w:val="0"/>
      <w:divBdr>
        <w:top w:val="none" w:sz="0" w:space="0" w:color="auto"/>
        <w:left w:val="none" w:sz="0" w:space="0" w:color="auto"/>
        <w:bottom w:val="none" w:sz="0" w:space="0" w:color="auto"/>
        <w:right w:val="none" w:sz="0" w:space="0" w:color="auto"/>
      </w:divBdr>
    </w:div>
    <w:div w:id="1424031876">
      <w:bodyDiv w:val="1"/>
      <w:marLeft w:val="0"/>
      <w:marRight w:val="0"/>
      <w:marTop w:val="0"/>
      <w:marBottom w:val="0"/>
      <w:divBdr>
        <w:top w:val="none" w:sz="0" w:space="0" w:color="auto"/>
        <w:left w:val="none" w:sz="0" w:space="0" w:color="auto"/>
        <w:bottom w:val="none" w:sz="0" w:space="0" w:color="auto"/>
        <w:right w:val="none" w:sz="0" w:space="0" w:color="auto"/>
      </w:divBdr>
    </w:div>
    <w:div w:id="1444228388">
      <w:bodyDiv w:val="1"/>
      <w:marLeft w:val="0"/>
      <w:marRight w:val="0"/>
      <w:marTop w:val="0"/>
      <w:marBottom w:val="0"/>
      <w:divBdr>
        <w:top w:val="none" w:sz="0" w:space="0" w:color="auto"/>
        <w:left w:val="none" w:sz="0" w:space="0" w:color="auto"/>
        <w:bottom w:val="none" w:sz="0" w:space="0" w:color="auto"/>
        <w:right w:val="none" w:sz="0" w:space="0" w:color="auto"/>
      </w:divBdr>
    </w:div>
    <w:div w:id="1446656714">
      <w:bodyDiv w:val="1"/>
      <w:marLeft w:val="0"/>
      <w:marRight w:val="0"/>
      <w:marTop w:val="0"/>
      <w:marBottom w:val="0"/>
      <w:divBdr>
        <w:top w:val="none" w:sz="0" w:space="0" w:color="auto"/>
        <w:left w:val="none" w:sz="0" w:space="0" w:color="auto"/>
        <w:bottom w:val="none" w:sz="0" w:space="0" w:color="auto"/>
        <w:right w:val="none" w:sz="0" w:space="0" w:color="auto"/>
      </w:divBdr>
    </w:div>
    <w:div w:id="1447693502">
      <w:bodyDiv w:val="1"/>
      <w:marLeft w:val="0"/>
      <w:marRight w:val="0"/>
      <w:marTop w:val="0"/>
      <w:marBottom w:val="0"/>
      <w:divBdr>
        <w:top w:val="none" w:sz="0" w:space="0" w:color="auto"/>
        <w:left w:val="none" w:sz="0" w:space="0" w:color="auto"/>
        <w:bottom w:val="none" w:sz="0" w:space="0" w:color="auto"/>
        <w:right w:val="none" w:sz="0" w:space="0" w:color="auto"/>
      </w:divBdr>
    </w:div>
    <w:div w:id="1483278889">
      <w:bodyDiv w:val="1"/>
      <w:marLeft w:val="0"/>
      <w:marRight w:val="0"/>
      <w:marTop w:val="0"/>
      <w:marBottom w:val="0"/>
      <w:divBdr>
        <w:top w:val="none" w:sz="0" w:space="0" w:color="auto"/>
        <w:left w:val="none" w:sz="0" w:space="0" w:color="auto"/>
        <w:bottom w:val="none" w:sz="0" w:space="0" w:color="auto"/>
        <w:right w:val="none" w:sz="0" w:space="0" w:color="auto"/>
      </w:divBdr>
    </w:div>
    <w:div w:id="1505438016">
      <w:bodyDiv w:val="1"/>
      <w:marLeft w:val="0"/>
      <w:marRight w:val="0"/>
      <w:marTop w:val="0"/>
      <w:marBottom w:val="0"/>
      <w:divBdr>
        <w:top w:val="none" w:sz="0" w:space="0" w:color="auto"/>
        <w:left w:val="none" w:sz="0" w:space="0" w:color="auto"/>
        <w:bottom w:val="none" w:sz="0" w:space="0" w:color="auto"/>
        <w:right w:val="none" w:sz="0" w:space="0" w:color="auto"/>
      </w:divBdr>
    </w:div>
    <w:div w:id="1507137856">
      <w:bodyDiv w:val="1"/>
      <w:marLeft w:val="0"/>
      <w:marRight w:val="0"/>
      <w:marTop w:val="0"/>
      <w:marBottom w:val="0"/>
      <w:divBdr>
        <w:top w:val="none" w:sz="0" w:space="0" w:color="auto"/>
        <w:left w:val="none" w:sz="0" w:space="0" w:color="auto"/>
        <w:bottom w:val="none" w:sz="0" w:space="0" w:color="auto"/>
        <w:right w:val="none" w:sz="0" w:space="0" w:color="auto"/>
      </w:divBdr>
    </w:div>
    <w:div w:id="1521964385">
      <w:bodyDiv w:val="1"/>
      <w:marLeft w:val="0"/>
      <w:marRight w:val="0"/>
      <w:marTop w:val="0"/>
      <w:marBottom w:val="0"/>
      <w:divBdr>
        <w:top w:val="none" w:sz="0" w:space="0" w:color="auto"/>
        <w:left w:val="none" w:sz="0" w:space="0" w:color="auto"/>
        <w:bottom w:val="none" w:sz="0" w:space="0" w:color="auto"/>
        <w:right w:val="none" w:sz="0" w:space="0" w:color="auto"/>
      </w:divBdr>
    </w:div>
    <w:div w:id="1527984767">
      <w:bodyDiv w:val="1"/>
      <w:marLeft w:val="0"/>
      <w:marRight w:val="0"/>
      <w:marTop w:val="0"/>
      <w:marBottom w:val="0"/>
      <w:divBdr>
        <w:top w:val="none" w:sz="0" w:space="0" w:color="auto"/>
        <w:left w:val="none" w:sz="0" w:space="0" w:color="auto"/>
        <w:bottom w:val="none" w:sz="0" w:space="0" w:color="auto"/>
        <w:right w:val="none" w:sz="0" w:space="0" w:color="auto"/>
      </w:divBdr>
      <w:divsChild>
        <w:div w:id="1310480512">
          <w:marLeft w:val="0"/>
          <w:marRight w:val="0"/>
          <w:marTop w:val="0"/>
          <w:marBottom w:val="450"/>
          <w:divBdr>
            <w:top w:val="none" w:sz="0" w:space="0" w:color="auto"/>
            <w:left w:val="none" w:sz="0" w:space="0" w:color="auto"/>
            <w:bottom w:val="none" w:sz="0" w:space="0" w:color="auto"/>
            <w:right w:val="none" w:sz="0" w:space="0" w:color="auto"/>
          </w:divBdr>
        </w:div>
      </w:divsChild>
    </w:div>
    <w:div w:id="1571847609">
      <w:bodyDiv w:val="1"/>
      <w:marLeft w:val="0"/>
      <w:marRight w:val="0"/>
      <w:marTop w:val="0"/>
      <w:marBottom w:val="0"/>
      <w:divBdr>
        <w:top w:val="none" w:sz="0" w:space="0" w:color="auto"/>
        <w:left w:val="none" w:sz="0" w:space="0" w:color="auto"/>
        <w:bottom w:val="none" w:sz="0" w:space="0" w:color="auto"/>
        <w:right w:val="none" w:sz="0" w:space="0" w:color="auto"/>
      </w:divBdr>
    </w:div>
    <w:div w:id="1576277781">
      <w:bodyDiv w:val="1"/>
      <w:marLeft w:val="0"/>
      <w:marRight w:val="0"/>
      <w:marTop w:val="0"/>
      <w:marBottom w:val="0"/>
      <w:divBdr>
        <w:top w:val="none" w:sz="0" w:space="0" w:color="auto"/>
        <w:left w:val="none" w:sz="0" w:space="0" w:color="auto"/>
        <w:bottom w:val="none" w:sz="0" w:space="0" w:color="auto"/>
        <w:right w:val="none" w:sz="0" w:space="0" w:color="auto"/>
      </w:divBdr>
    </w:div>
    <w:div w:id="1577738112">
      <w:bodyDiv w:val="1"/>
      <w:marLeft w:val="0"/>
      <w:marRight w:val="0"/>
      <w:marTop w:val="0"/>
      <w:marBottom w:val="0"/>
      <w:divBdr>
        <w:top w:val="none" w:sz="0" w:space="0" w:color="auto"/>
        <w:left w:val="none" w:sz="0" w:space="0" w:color="auto"/>
        <w:bottom w:val="none" w:sz="0" w:space="0" w:color="auto"/>
        <w:right w:val="none" w:sz="0" w:space="0" w:color="auto"/>
      </w:divBdr>
    </w:div>
    <w:div w:id="1626424109">
      <w:bodyDiv w:val="1"/>
      <w:marLeft w:val="0"/>
      <w:marRight w:val="0"/>
      <w:marTop w:val="0"/>
      <w:marBottom w:val="0"/>
      <w:divBdr>
        <w:top w:val="none" w:sz="0" w:space="0" w:color="auto"/>
        <w:left w:val="none" w:sz="0" w:space="0" w:color="auto"/>
        <w:bottom w:val="none" w:sz="0" w:space="0" w:color="auto"/>
        <w:right w:val="none" w:sz="0" w:space="0" w:color="auto"/>
      </w:divBdr>
    </w:div>
    <w:div w:id="1634553937">
      <w:bodyDiv w:val="1"/>
      <w:marLeft w:val="0"/>
      <w:marRight w:val="0"/>
      <w:marTop w:val="0"/>
      <w:marBottom w:val="0"/>
      <w:divBdr>
        <w:top w:val="none" w:sz="0" w:space="0" w:color="auto"/>
        <w:left w:val="none" w:sz="0" w:space="0" w:color="auto"/>
        <w:bottom w:val="none" w:sz="0" w:space="0" w:color="auto"/>
        <w:right w:val="none" w:sz="0" w:space="0" w:color="auto"/>
      </w:divBdr>
    </w:div>
    <w:div w:id="1661999321">
      <w:bodyDiv w:val="1"/>
      <w:marLeft w:val="0"/>
      <w:marRight w:val="0"/>
      <w:marTop w:val="0"/>
      <w:marBottom w:val="0"/>
      <w:divBdr>
        <w:top w:val="none" w:sz="0" w:space="0" w:color="auto"/>
        <w:left w:val="none" w:sz="0" w:space="0" w:color="auto"/>
        <w:bottom w:val="none" w:sz="0" w:space="0" w:color="auto"/>
        <w:right w:val="none" w:sz="0" w:space="0" w:color="auto"/>
      </w:divBdr>
    </w:div>
    <w:div w:id="1663780756">
      <w:bodyDiv w:val="1"/>
      <w:marLeft w:val="0"/>
      <w:marRight w:val="0"/>
      <w:marTop w:val="0"/>
      <w:marBottom w:val="0"/>
      <w:divBdr>
        <w:top w:val="none" w:sz="0" w:space="0" w:color="auto"/>
        <w:left w:val="none" w:sz="0" w:space="0" w:color="auto"/>
        <w:bottom w:val="none" w:sz="0" w:space="0" w:color="auto"/>
        <w:right w:val="none" w:sz="0" w:space="0" w:color="auto"/>
      </w:divBdr>
    </w:div>
    <w:div w:id="1669097076">
      <w:bodyDiv w:val="1"/>
      <w:marLeft w:val="0"/>
      <w:marRight w:val="0"/>
      <w:marTop w:val="0"/>
      <w:marBottom w:val="0"/>
      <w:divBdr>
        <w:top w:val="none" w:sz="0" w:space="0" w:color="auto"/>
        <w:left w:val="none" w:sz="0" w:space="0" w:color="auto"/>
        <w:bottom w:val="none" w:sz="0" w:space="0" w:color="auto"/>
        <w:right w:val="none" w:sz="0" w:space="0" w:color="auto"/>
      </w:divBdr>
    </w:div>
    <w:div w:id="1674066529">
      <w:bodyDiv w:val="1"/>
      <w:marLeft w:val="0"/>
      <w:marRight w:val="0"/>
      <w:marTop w:val="0"/>
      <w:marBottom w:val="0"/>
      <w:divBdr>
        <w:top w:val="none" w:sz="0" w:space="0" w:color="auto"/>
        <w:left w:val="none" w:sz="0" w:space="0" w:color="auto"/>
        <w:bottom w:val="none" w:sz="0" w:space="0" w:color="auto"/>
        <w:right w:val="none" w:sz="0" w:space="0" w:color="auto"/>
      </w:divBdr>
    </w:div>
    <w:div w:id="1724401999">
      <w:bodyDiv w:val="1"/>
      <w:marLeft w:val="0"/>
      <w:marRight w:val="0"/>
      <w:marTop w:val="0"/>
      <w:marBottom w:val="0"/>
      <w:divBdr>
        <w:top w:val="none" w:sz="0" w:space="0" w:color="auto"/>
        <w:left w:val="none" w:sz="0" w:space="0" w:color="auto"/>
        <w:bottom w:val="none" w:sz="0" w:space="0" w:color="auto"/>
        <w:right w:val="none" w:sz="0" w:space="0" w:color="auto"/>
      </w:divBdr>
    </w:div>
    <w:div w:id="1726176231">
      <w:bodyDiv w:val="1"/>
      <w:marLeft w:val="0"/>
      <w:marRight w:val="0"/>
      <w:marTop w:val="0"/>
      <w:marBottom w:val="0"/>
      <w:divBdr>
        <w:top w:val="none" w:sz="0" w:space="0" w:color="auto"/>
        <w:left w:val="none" w:sz="0" w:space="0" w:color="auto"/>
        <w:bottom w:val="none" w:sz="0" w:space="0" w:color="auto"/>
        <w:right w:val="none" w:sz="0" w:space="0" w:color="auto"/>
      </w:divBdr>
    </w:div>
    <w:div w:id="1750955828">
      <w:bodyDiv w:val="1"/>
      <w:marLeft w:val="0"/>
      <w:marRight w:val="0"/>
      <w:marTop w:val="0"/>
      <w:marBottom w:val="0"/>
      <w:divBdr>
        <w:top w:val="none" w:sz="0" w:space="0" w:color="auto"/>
        <w:left w:val="none" w:sz="0" w:space="0" w:color="auto"/>
        <w:bottom w:val="none" w:sz="0" w:space="0" w:color="auto"/>
        <w:right w:val="none" w:sz="0" w:space="0" w:color="auto"/>
      </w:divBdr>
      <w:divsChild>
        <w:div w:id="292059070">
          <w:marLeft w:val="912"/>
          <w:marRight w:val="0"/>
          <w:marTop w:val="0"/>
          <w:marBottom w:val="0"/>
          <w:divBdr>
            <w:top w:val="none" w:sz="0" w:space="0" w:color="auto"/>
            <w:left w:val="none" w:sz="0" w:space="0" w:color="auto"/>
            <w:bottom w:val="none" w:sz="0" w:space="0" w:color="auto"/>
            <w:right w:val="none" w:sz="0" w:space="0" w:color="auto"/>
          </w:divBdr>
        </w:div>
        <w:div w:id="1068068265">
          <w:marLeft w:val="912"/>
          <w:marRight w:val="0"/>
          <w:marTop w:val="0"/>
          <w:marBottom w:val="0"/>
          <w:divBdr>
            <w:top w:val="none" w:sz="0" w:space="0" w:color="auto"/>
            <w:left w:val="none" w:sz="0" w:space="0" w:color="auto"/>
            <w:bottom w:val="none" w:sz="0" w:space="0" w:color="auto"/>
            <w:right w:val="none" w:sz="0" w:space="0" w:color="auto"/>
          </w:divBdr>
        </w:div>
        <w:div w:id="1584682542">
          <w:marLeft w:val="912"/>
          <w:marRight w:val="0"/>
          <w:marTop w:val="0"/>
          <w:marBottom w:val="0"/>
          <w:divBdr>
            <w:top w:val="none" w:sz="0" w:space="0" w:color="auto"/>
            <w:left w:val="none" w:sz="0" w:space="0" w:color="auto"/>
            <w:bottom w:val="none" w:sz="0" w:space="0" w:color="auto"/>
            <w:right w:val="none" w:sz="0" w:space="0" w:color="auto"/>
          </w:divBdr>
        </w:div>
      </w:divsChild>
    </w:div>
    <w:div w:id="1751075438">
      <w:bodyDiv w:val="1"/>
      <w:marLeft w:val="0"/>
      <w:marRight w:val="0"/>
      <w:marTop w:val="0"/>
      <w:marBottom w:val="0"/>
      <w:divBdr>
        <w:top w:val="none" w:sz="0" w:space="0" w:color="auto"/>
        <w:left w:val="none" w:sz="0" w:space="0" w:color="auto"/>
        <w:bottom w:val="none" w:sz="0" w:space="0" w:color="auto"/>
        <w:right w:val="none" w:sz="0" w:space="0" w:color="auto"/>
      </w:divBdr>
    </w:div>
    <w:div w:id="1753550795">
      <w:bodyDiv w:val="1"/>
      <w:marLeft w:val="0"/>
      <w:marRight w:val="0"/>
      <w:marTop w:val="0"/>
      <w:marBottom w:val="0"/>
      <w:divBdr>
        <w:top w:val="none" w:sz="0" w:space="0" w:color="auto"/>
        <w:left w:val="none" w:sz="0" w:space="0" w:color="auto"/>
        <w:bottom w:val="none" w:sz="0" w:space="0" w:color="auto"/>
        <w:right w:val="none" w:sz="0" w:space="0" w:color="auto"/>
      </w:divBdr>
      <w:divsChild>
        <w:div w:id="650982793">
          <w:marLeft w:val="0"/>
          <w:marRight w:val="0"/>
          <w:marTop w:val="120"/>
          <w:marBottom w:val="0"/>
          <w:divBdr>
            <w:top w:val="none" w:sz="0" w:space="0" w:color="auto"/>
            <w:left w:val="none" w:sz="0" w:space="0" w:color="auto"/>
            <w:bottom w:val="none" w:sz="0" w:space="0" w:color="auto"/>
            <w:right w:val="none" w:sz="0" w:space="0" w:color="auto"/>
          </w:divBdr>
        </w:div>
        <w:div w:id="949707809">
          <w:marLeft w:val="0"/>
          <w:marRight w:val="0"/>
          <w:marTop w:val="0"/>
          <w:marBottom w:val="0"/>
          <w:divBdr>
            <w:top w:val="single" w:sz="18" w:space="6" w:color="E1E9EB"/>
            <w:left w:val="none" w:sz="0" w:space="0" w:color="auto"/>
            <w:bottom w:val="none" w:sz="0" w:space="0" w:color="auto"/>
            <w:right w:val="none" w:sz="0" w:space="0" w:color="auto"/>
          </w:divBdr>
        </w:div>
      </w:divsChild>
    </w:div>
    <w:div w:id="1759327803">
      <w:bodyDiv w:val="1"/>
      <w:marLeft w:val="0"/>
      <w:marRight w:val="0"/>
      <w:marTop w:val="0"/>
      <w:marBottom w:val="0"/>
      <w:divBdr>
        <w:top w:val="none" w:sz="0" w:space="0" w:color="auto"/>
        <w:left w:val="none" w:sz="0" w:space="0" w:color="auto"/>
        <w:bottom w:val="none" w:sz="0" w:space="0" w:color="auto"/>
        <w:right w:val="none" w:sz="0" w:space="0" w:color="auto"/>
      </w:divBdr>
    </w:div>
    <w:div w:id="1759329035">
      <w:bodyDiv w:val="1"/>
      <w:marLeft w:val="0"/>
      <w:marRight w:val="0"/>
      <w:marTop w:val="0"/>
      <w:marBottom w:val="0"/>
      <w:divBdr>
        <w:top w:val="none" w:sz="0" w:space="0" w:color="auto"/>
        <w:left w:val="none" w:sz="0" w:space="0" w:color="auto"/>
        <w:bottom w:val="none" w:sz="0" w:space="0" w:color="auto"/>
        <w:right w:val="none" w:sz="0" w:space="0" w:color="auto"/>
      </w:divBdr>
    </w:div>
    <w:div w:id="1763985231">
      <w:bodyDiv w:val="1"/>
      <w:marLeft w:val="0"/>
      <w:marRight w:val="0"/>
      <w:marTop w:val="0"/>
      <w:marBottom w:val="0"/>
      <w:divBdr>
        <w:top w:val="none" w:sz="0" w:space="0" w:color="auto"/>
        <w:left w:val="none" w:sz="0" w:space="0" w:color="auto"/>
        <w:bottom w:val="none" w:sz="0" w:space="0" w:color="auto"/>
        <w:right w:val="none" w:sz="0" w:space="0" w:color="auto"/>
      </w:divBdr>
    </w:div>
    <w:div w:id="1784305579">
      <w:bodyDiv w:val="1"/>
      <w:marLeft w:val="0"/>
      <w:marRight w:val="0"/>
      <w:marTop w:val="0"/>
      <w:marBottom w:val="0"/>
      <w:divBdr>
        <w:top w:val="none" w:sz="0" w:space="0" w:color="auto"/>
        <w:left w:val="none" w:sz="0" w:space="0" w:color="auto"/>
        <w:bottom w:val="none" w:sz="0" w:space="0" w:color="auto"/>
        <w:right w:val="none" w:sz="0" w:space="0" w:color="auto"/>
      </w:divBdr>
    </w:div>
    <w:div w:id="1787970652">
      <w:bodyDiv w:val="1"/>
      <w:marLeft w:val="0"/>
      <w:marRight w:val="0"/>
      <w:marTop w:val="0"/>
      <w:marBottom w:val="0"/>
      <w:divBdr>
        <w:top w:val="none" w:sz="0" w:space="0" w:color="auto"/>
        <w:left w:val="none" w:sz="0" w:space="0" w:color="auto"/>
        <w:bottom w:val="none" w:sz="0" w:space="0" w:color="auto"/>
        <w:right w:val="none" w:sz="0" w:space="0" w:color="auto"/>
      </w:divBdr>
    </w:div>
    <w:div w:id="1803884247">
      <w:bodyDiv w:val="1"/>
      <w:marLeft w:val="0"/>
      <w:marRight w:val="0"/>
      <w:marTop w:val="0"/>
      <w:marBottom w:val="0"/>
      <w:divBdr>
        <w:top w:val="none" w:sz="0" w:space="0" w:color="auto"/>
        <w:left w:val="none" w:sz="0" w:space="0" w:color="auto"/>
        <w:bottom w:val="none" w:sz="0" w:space="0" w:color="auto"/>
        <w:right w:val="none" w:sz="0" w:space="0" w:color="auto"/>
      </w:divBdr>
    </w:div>
    <w:div w:id="1834445355">
      <w:bodyDiv w:val="1"/>
      <w:marLeft w:val="0"/>
      <w:marRight w:val="0"/>
      <w:marTop w:val="0"/>
      <w:marBottom w:val="0"/>
      <w:divBdr>
        <w:top w:val="none" w:sz="0" w:space="0" w:color="auto"/>
        <w:left w:val="none" w:sz="0" w:space="0" w:color="auto"/>
        <w:bottom w:val="none" w:sz="0" w:space="0" w:color="auto"/>
        <w:right w:val="none" w:sz="0" w:space="0" w:color="auto"/>
      </w:divBdr>
    </w:div>
    <w:div w:id="1835604793">
      <w:bodyDiv w:val="1"/>
      <w:marLeft w:val="0"/>
      <w:marRight w:val="0"/>
      <w:marTop w:val="0"/>
      <w:marBottom w:val="0"/>
      <w:divBdr>
        <w:top w:val="none" w:sz="0" w:space="0" w:color="auto"/>
        <w:left w:val="none" w:sz="0" w:space="0" w:color="auto"/>
        <w:bottom w:val="none" w:sz="0" w:space="0" w:color="auto"/>
        <w:right w:val="none" w:sz="0" w:space="0" w:color="auto"/>
      </w:divBdr>
    </w:div>
    <w:div w:id="1904488291">
      <w:bodyDiv w:val="1"/>
      <w:marLeft w:val="0"/>
      <w:marRight w:val="0"/>
      <w:marTop w:val="0"/>
      <w:marBottom w:val="0"/>
      <w:divBdr>
        <w:top w:val="none" w:sz="0" w:space="0" w:color="auto"/>
        <w:left w:val="none" w:sz="0" w:space="0" w:color="auto"/>
        <w:bottom w:val="none" w:sz="0" w:space="0" w:color="auto"/>
        <w:right w:val="none" w:sz="0" w:space="0" w:color="auto"/>
      </w:divBdr>
    </w:div>
    <w:div w:id="1917589976">
      <w:bodyDiv w:val="1"/>
      <w:marLeft w:val="0"/>
      <w:marRight w:val="0"/>
      <w:marTop w:val="0"/>
      <w:marBottom w:val="0"/>
      <w:divBdr>
        <w:top w:val="none" w:sz="0" w:space="0" w:color="auto"/>
        <w:left w:val="none" w:sz="0" w:space="0" w:color="auto"/>
        <w:bottom w:val="none" w:sz="0" w:space="0" w:color="auto"/>
        <w:right w:val="none" w:sz="0" w:space="0" w:color="auto"/>
      </w:divBdr>
    </w:div>
    <w:div w:id="1931691481">
      <w:bodyDiv w:val="1"/>
      <w:marLeft w:val="0"/>
      <w:marRight w:val="0"/>
      <w:marTop w:val="0"/>
      <w:marBottom w:val="0"/>
      <w:divBdr>
        <w:top w:val="none" w:sz="0" w:space="0" w:color="auto"/>
        <w:left w:val="none" w:sz="0" w:space="0" w:color="auto"/>
        <w:bottom w:val="none" w:sz="0" w:space="0" w:color="auto"/>
        <w:right w:val="none" w:sz="0" w:space="0" w:color="auto"/>
      </w:divBdr>
    </w:div>
    <w:div w:id="1950694492">
      <w:bodyDiv w:val="1"/>
      <w:marLeft w:val="0"/>
      <w:marRight w:val="0"/>
      <w:marTop w:val="0"/>
      <w:marBottom w:val="0"/>
      <w:divBdr>
        <w:top w:val="none" w:sz="0" w:space="0" w:color="auto"/>
        <w:left w:val="none" w:sz="0" w:space="0" w:color="auto"/>
        <w:bottom w:val="none" w:sz="0" w:space="0" w:color="auto"/>
        <w:right w:val="none" w:sz="0" w:space="0" w:color="auto"/>
      </w:divBdr>
    </w:div>
    <w:div w:id="1981574890">
      <w:bodyDiv w:val="1"/>
      <w:marLeft w:val="0"/>
      <w:marRight w:val="0"/>
      <w:marTop w:val="0"/>
      <w:marBottom w:val="0"/>
      <w:divBdr>
        <w:top w:val="none" w:sz="0" w:space="0" w:color="auto"/>
        <w:left w:val="none" w:sz="0" w:space="0" w:color="auto"/>
        <w:bottom w:val="none" w:sz="0" w:space="0" w:color="auto"/>
        <w:right w:val="none" w:sz="0" w:space="0" w:color="auto"/>
      </w:divBdr>
    </w:div>
    <w:div w:id="1986808917">
      <w:bodyDiv w:val="1"/>
      <w:marLeft w:val="0"/>
      <w:marRight w:val="0"/>
      <w:marTop w:val="0"/>
      <w:marBottom w:val="0"/>
      <w:divBdr>
        <w:top w:val="none" w:sz="0" w:space="0" w:color="auto"/>
        <w:left w:val="none" w:sz="0" w:space="0" w:color="auto"/>
        <w:bottom w:val="none" w:sz="0" w:space="0" w:color="auto"/>
        <w:right w:val="none" w:sz="0" w:space="0" w:color="auto"/>
      </w:divBdr>
    </w:div>
    <w:div w:id="1990816420">
      <w:bodyDiv w:val="1"/>
      <w:marLeft w:val="0"/>
      <w:marRight w:val="0"/>
      <w:marTop w:val="0"/>
      <w:marBottom w:val="0"/>
      <w:divBdr>
        <w:top w:val="none" w:sz="0" w:space="0" w:color="auto"/>
        <w:left w:val="none" w:sz="0" w:space="0" w:color="auto"/>
        <w:bottom w:val="none" w:sz="0" w:space="0" w:color="auto"/>
        <w:right w:val="none" w:sz="0" w:space="0" w:color="auto"/>
      </w:divBdr>
    </w:div>
    <w:div w:id="1996256350">
      <w:bodyDiv w:val="1"/>
      <w:marLeft w:val="0"/>
      <w:marRight w:val="0"/>
      <w:marTop w:val="0"/>
      <w:marBottom w:val="0"/>
      <w:divBdr>
        <w:top w:val="none" w:sz="0" w:space="0" w:color="auto"/>
        <w:left w:val="none" w:sz="0" w:space="0" w:color="auto"/>
        <w:bottom w:val="none" w:sz="0" w:space="0" w:color="auto"/>
        <w:right w:val="none" w:sz="0" w:space="0" w:color="auto"/>
      </w:divBdr>
      <w:divsChild>
        <w:div w:id="781261639">
          <w:marLeft w:val="0"/>
          <w:marRight w:val="0"/>
          <w:marTop w:val="168"/>
          <w:marBottom w:val="0"/>
          <w:divBdr>
            <w:top w:val="none" w:sz="0" w:space="0" w:color="auto"/>
            <w:left w:val="none" w:sz="0" w:space="0" w:color="auto"/>
            <w:bottom w:val="none" w:sz="0" w:space="0" w:color="auto"/>
            <w:right w:val="none" w:sz="0" w:space="0" w:color="auto"/>
          </w:divBdr>
          <w:divsChild>
            <w:div w:id="1279601962">
              <w:marLeft w:val="0"/>
              <w:marRight w:val="0"/>
              <w:marTop w:val="0"/>
              <w:marBottom w:val="0"/>
              <w:divBdr>
                <w:top w:val="none" w:sz="0" w:space="0" w:color="auto"/>
                <w:left w:val="none" w:sz="0" w:space="0" w:color="auto"/>
                <w:bottom w:val="none" w:sz="0" w:space="0" w:color="auto"/>
                <w:right w:val="none" w:sz="0" w:space="0" w:color="auto"/>
              </w:divBdr>
            </w:div>
          </w:divsChild>
        </w:div>
        <w:div w:id="1578519546">
          <w:marLeft w:val="0"/>
          <w:marRight w:val="0"/>
          <w:marTop w:val="168"/>
          <w:marBottom w:val="0"/>
          <w:divBdr>
            <w:top w:val="none" w:sz="0" w:space="0" w:color="auto"/>
            <w:left w:val="none" w:sz="0" w:space="0" w:color="auto"/>
            <w:bottom w:val="none" w:sz="0" w:space="0" w:color="auto"/>
            <w:right w:val="none" w:sz="0" w:space="0" w:color="auto"/>
          </w:divBdr>
          <w:divsChild>
            <w:div w:id="345834685">
              <w:marLeft w:val="0"/>
              <w:marRight w:val="0"/>
              <w:marTop w:val="0"/>
              <w:marBottom w:val="0"/>
              <w:divBdr>
                <w:top w:val="none" w:sz="0" w:space="0" w:color="auto"/>
                <w:left w:val="none" w:sz="0" w:space="0" w:color="auto"/>
                <w:bottom w:val="none" w:sz="0" w:space="0" w:color="auto"/>
                <w:right w:val="none" w:sz="0" w:space="0" w:color="auto"/>
              </w:divBdr>
            </w:div>
            <w:div w:id="17057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4071">
      <w:bodyDiv w:val="1"/>
      <w:marLeft w:val="0"/>
      <w:marRight w:val="0"/>
      <w:marTop w:val="0"/>
      <w:marBottom w:val="0"/>
      <w:divBdr>
        <w:top w:val="none" w:sz="0" w:space="0" w:color="auto"/>
        <w:left w:val="none" w:sz="0" w:space="0" w:color="auto"/>
        <w:bottom w:val="none" w:sz="0" w:space="0" w:color="auto"/>
        <w:right w:val="none" w:sz="0" w:space="0" w:color="auto"/>
      </w:divBdr>
    </w:div>
    <w:div w:id="2045249555">
      <w:bodyDiv w:val="1"/>
      <w:marLeft w:val="0"/>
      <w:marRight w:val="0"/>
      <w:marTop w:val="0"/>
      <w:marBottom w:val="0"/>
      <w:divBdr>
        <w:top w:val="none" w:sz="0" w:space="0" w:color="auto"/>
        <w:left w:val="none" w:sz="0" w:space="0" w:color="auto"/>
        <w:bottom w:val="none" w:sz="0" w:space="0" w:color="auto"/>
        <w:right w:val="none" w:sz="0" w:space="0" w:color="auto"/>
      </w:divBdr>
    </w:div>
    <w:div w:id="2051299720">
      <w:bodyDiv w:val="1"/>
      <w:marLeft w:val="0"/>
      <w:marRight w:val="0"/>
      <w:marTop w:val="0"/>
      <w:marBottom w:val="0"/>
      <w:divBdr>
        <w:top w:val="none" w:sz="0" w:space="0" w:color="auto"/>
        <w:left w:val="none" w:sz="0" w:space="0" w:color="auto"/>
        <w:bottom w:val="none" w:sz="0" w:space="0" w:color="auto"/>
        <w:right w:val="none" w:sz="0" w:space="0" w:color="auto"/>
      </w:divBdr>
    </w:div>
    <w:div w:id="2055422625">
      <w:bodyDiv w:val="1"/>
      <w:marLeft w:val="0"/>
      <w:marRight w:val="0"/>
      <w:marTop w:val="0"/>
      <w:marBottom w:val="0"/>
      <w:divBdr>
        <w:top w:val="none" w:sz="0" w:space="0" w:color="auto"/>
        <w:left w:val="none" w:sz="0" w:space="0" w:color="auto"/>
        <w:bottom w:val="none" w:sz="0" w:space="0" w:color="auto"/>
        <w:right w:val="none" w:sz="0" w:space="0" w:color="auto"/>
      </w:divBdr>
    </w:div>
    <w:div w:id="2063139687">
      <w:bodyDiv w:val="1"/>
      <w:marLeft w:val="0"/>
      <w:marRight w:val="0"/>
      <w:marTop w:val="0"/>
      <w:marBottom w:val="0"/>
      <w:divBdr>
        <w:top w:val="none" w:sz="0" w:space="0" w:color="auto"/>
        <w:left w:val="none" w:sz="0" w:space="0" w:color="auto"/>
        <w:bottom w:val="none" w:sz="0" w:space="0" w:color="auto"/>
        <w:right w:val="none" w:sz="0" w:space="0" w:color="auto"/>
      </w:divBdr>
    </w:div>
    <w:div w:id="2071416310">
      <w:bodyDiv w:val="1"/>
      <w:marLeft w:val="0"/>
      <w:marRight w:val="0"/>
      <w:marTop w:val="0"/>
      <w:marBottom w:val="0"/>
      <w:divBdr>
        <w:top w:val="none" w:sz="0" w:space="0" w:color="auto"/>
        <w:left w:val="none" w:sz="0" w:space="0" w:color="auto"/>
        <w:bottom w:val="none" w:sz="0" w:space="0" w:color="auto"/>
        <w:right w:val="none" w:sz="0" w:space="0" w:color="auto"/>
      </w:divBdr>
    </w:div>
    <w:div w:id="2077166992">
      <w:bodyDiv w:val="1"/>
      <w:marLeft w:val="0"/>
      <w:marRight w:val="0"/>
      <w:marTop w:val="0"/>
      <w:marBottom w:val="0"/>
      <w:divBdr>
        <w:top w:val="none" w:sz="0" w:space="0" w:color="auto"/>
        <w:left w:val="none" w:sz="0" w:space="0" w:color="auto"/>
        <w:bottom w:val="none" w:sz="0" w:space="0" w:color="auto"/>
        <w:right w:val="none" w:sz="0" w:space="0" w:color="auto"/>
      </w:divBdr>
    </w:div>
    <w:div w:id="2079402970">
      <w:bodyDiv w:val="1"/>
      <w:marLeft w:val="0"/>
      <w:marRight w:val="0"/>
      <w:marTop w:val="0"/>
      <w:marBottom w:val="0"/>
      <w:divBdr>
        <w:top w:val="none" w:sz="0" w:space="0" w:color="auto"/>
        <w:left w:val="none" w:sz="0" w:space="0" w:color="auto"/>
        <w:bottom w:val="none" w:sz="0" w:space="0" w:color="auto"/>
        <w:right w:val="none" w:sz="0" w:space="0" w:color="auto"/>
      </w:divBdr>
      <w:divsChild>
        <w:div w:id="1504278109">
          <w:marLeft w:val="0"/>
          <w:marRight w:val="0"/>
          <w:marTop w:val="0"/>
          <w:marBottom w:val="240"/>
          <w:divBdr>
            <w:top w:val="none" w:sz="0" w:space="0" w:color="auto"/>
            <w:left w:val="none" w:sz="0" w:space="0" w:color="auto"/>
            <w:bottom w:val="none" w:sz="0" w:space="0" w:color="auto"/>
            <w:right w:val="none" w:sz="0" w:space="0" w:color="auto"/>
          </w:divBdr>
        </w:div>
      </w:divsChild>
    </w:div>
    <w:div w:id="2087603319">
      <w:bodyDiv w:val="1"/>
      <w:marLeft w:val="0"/>
      <w:marRight w:val="0"/>
      <w:marTop w:val="0"/>
      <w:marBottom w:val="0"/>
      <w:divBdr>
        <w:top w:val="none" w:sz="0" w:space="0" w:color="auto"/>
        <w:left w:val="none" w:sz="0" w:space="0" w:color="auto"/>
        <w:bottom w:val="none" w:sz="0" w:space="0" w:color="auto"/>
        <w:right w:val="none" w:sz="0" w:space="0" w:color="auto"/>
      </w:divBdr>
      <w:divsChild>
        <w:div w:id="1589652603">
          <w:marLeft w:val="0"/>
          <w:marRight w:val="0"/>
          <w:marTop w:val="0"/>
          <w:marBottom w:val="240"/>
          <w:divBdr>
            <w:top w:val="none" w:sz="0" w:space="0" w:color="auto"/>
            <w:left w:val="none" w:sz="0" w:space="0" w:color="auto"/>
            <w:bottom w:val="none" w:sz="0" w:space="0" w:color="auto"/>
            <w:right w:val="none" w:sz="0" w:space="0" w:color="auto"/>
          </w:divBdr>
        </w:div>
      </w:divsChild>
    </w:div>
    <w:div w:id="2088768273">
      <w:bodyDiv w:val="1"/>
      <w:marLeft w:val="0"/>
      <w:marRight w:val="0"/>
      <w:marTop w:val="0"/>
      <w:marBottom w:val="0"/>
      <w:divBdr>
        <w:top w:val="none" w:sz="0" w:space="0" w:color="auto"/>
        <w:left w:val="none" w:sz="0" w:space="0" w:color="auto"/>
        <w:bottom w:val="none" w:sz="0" w:space="0" w:color="auto"/>
        <w:right w:val="none" w:sz="0" w:space="0" w:color="auto"/>
      </w:divBdr>
    </w:div>
    <w:div w:id="2122064360">
      <w:bodyDiv w:val="1"/>
      <w:marLeft w:val="0"/>
      <w:marRight w:val="0"/>
      <w:marTop w:val="0"/>
      <w:marBottom w:val="0"/>
      <w:divBdr>
        <w:top w:val="none" w:sz="0" w:space="0" w:color="auto"/>
        <w:left w:val="none" w:sz="0" w:space="0" w:color="auto"/>
        <w:bottom w:val="none" w:sz="0" w:space="0" w:color="auto"/>
        <w:right w:val="none" w:sz="0" w:space="0" w:color="auto"/>
      </w:divBdr>
    </w:div>
    <w:div w:id="2132823360">
      <w:bodyDiv w:val="1"/>
      <w:marLeft w:val="0"/>
      <w:marRight w:val="0"/>
      <w:marTop w:val="0"/>
      <w:marBottom w:val="0"/>
      <w:divBdr>
        <w:top w:val="none" w:sz="0" w:space="0" w:color="auto"/>
        <w:left w:val="none" w:sz="0" w:space="0" w:color="auto"/>
        <w:bottom w:val="none" w:sz="0" w:space="0" w:color="auto"/>
        <w:right w:val="none" w:sz="0" w:space="0" w:color="auto"/>
      </w:divBdr>
    </w:div>
    <w:div w:id="21391831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rry@umn.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2647F707-CFFC-B54B-B7A3-1A7BE627EBA8}"/>
      </w:docPartPr>
      <w:docPartBody>
        <w:p w:rsidR="005B1135" w:rsidRDefault="00C367B3">
          <w:r w:rsidRPr="00935420">
            <w:rPr>
              <w:rStyle w:val="PlaceholderText"/>
            </w:rPr>
            <w:t>Click or tap here to enter text.</w:t>
          </w:r>
        </w:p>
      </w:docPartBody>
    </w:docPart>
    <w:docPart>
      <w:docPartPr>
        <w:name w:val="7A3B6F5B8C79CC4D8E78CF3DA58C73EA"/>
        <w:category>
          <w:name w:val="General"/>
          <w:gallery w:val="placeholder"/>
        </w:category>
        <w:types>
          <w:type w:val="bbPlcHdr"/>
        </w:types>
        <w:behaviors>
          <w:behavior w:val="content"/>
        </w:behaviors>
        <w:guid w:val="{17175B0C-BD5F-3A40-8C40-8FDBA337484F}"/>
      </w:docPartPr>
      <w:docPartBody>
        <w:p w:rsidR="005B1135" w:rsidRDefault="00C367B3" w:rsidP="00C367B3">
          <w:pPr>
            <w:pStyle w:val="7A3B6F5B8C79CC4D8E78CF3DA58C73EA"/>
          </w:pPr>
          <w:r w:rsidRPr="00935420">
            <w:rPr>
              <w:rStyle w:val="PlaceholderText"/>
            </w:rPr>
            <w:t>Click or tap here to enter text.</w:t>
          </w:r>
        </w:p>
      </w:docPartBody>
    </w:docPart>
    <w:docPart>
      <w:docPartPr>
        <w:name w:val="5208B771F5486E4998E650940A4DEF9F"/>
        <w:category>
          <w:name w:val="General"/>
          <w:gallery w:val="placeholder"/>
        </w:category>
        <w:types>
          <w:type w:val="bbPlcHdr"/>
        </w:types>
        <w:behaviors>
          <w:behavior w:val="content"/>
        </w:behaviors>
        <w:guid w:val="{4202C1EF-6483-B542-9222-57C8D101F7AF}"/>
      </w:docPartPr>
      <w:docPartBody>
        <w:p w:rsidR="005B1135" w:rsidRDefault="00C367B3" w:rsidP="00C367B3">
          <w:pPr>
            <w:pStyle w:val="5208B771F5486E4998E650940A4DEF9F"/>
          </w:pPr>
          <w:r w:rsidRPr="00935420">
            <w:rPr>
              <w:rStyle w:val="PlaceholderText"/>
            </w:rPr>
            <w:t>Click or tap here to enter text.</w:t>
          </w:r>
        </w:p>
      </w:docPartBody>
    </w:docPart>
    <w:docPart>
      <w:docPartPr>
        <w:name w:val="06D78AF0363A1B4190ED8E443F0BC4CF"/>
        <w:category>
          <w:name w:val="General"/>
          <w:gallery w:val="placeholder"/>
        </w:category>
        <w:types>
          <w:type w:val="bbPlcHdr"/>
        </w:types>
        <w:behaviors>
          <w:behavior w:val="content"/>
        </w:behaviors>
        <w:guid w:val="{9F54F794-C1C4-F24C-B5FF-17CFD1FB90D2}"/>
      </w:docPartPr>
      <w:docPartBody>
        <w:p w:rsidR="005B1135" w:rsidRDefault="00C367B3" w:rsidP="00C367B3">
          <w:pPr>
            <w:pStyle w:val="06D78AF0363A1B4190ED8E443F0BC4CF"/>
          </w:pPr>
          <w:r w:rsidRPr="0093542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7B3"/>
    <w:rsid w:val="005B1135"/>
    <w:rsid w:val="006A7922"/>
    <w:rsid w:val="00B74D43"/>
    <w:rsid w:val="00C367B3"/>
    <w:rsid w:val="00C661AD"/>
    <w:rsid w:val="00CA15D1"/>
    <w:rsid w:val="00F1042A"/>
    <w:rsid w:val="00FD3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1135"/>
    <w:rPr>
      <w:color w:val="808080"/>
    </w:rPr>
  </w:style>
  <w:style w:type="paragraph" w:customStyle="1" w:styleId="DFACD97D4563ED46A914D7E562738EDE">
    <w:name w:val="DFACD97D4563ED46A914D7E562738EDE"/>
    <w:rsid w:val="00C367B3"/>
  </w:style>
  <w:style w:type="paragraph" w:customStyle="1" w:styleId="2AFB2EA10736094C8EBC698F95687DF3">
    <w:name w:val="2AFB2EA10736094C8EBC698F95687DF3"/>
    <w:rsid w:val="00C367B3"/>
  </w:style>
  <w:style w:type="paragraph" w:customStyle="1" w:styleId="7A3B6F5B8C79CC4D8E78CF3DA58C73EA">
    <w:name w:val="7A3B6F5B8C79CC4D8E78CF3DA58C73EA"/>
    <w:rsid w:val="00C367B3"/>
  </w:style>
  <w:style w:type="paragraph" w:customStyle="1" w:styleId="A42C8C3E2BC127418A8126D5F09585D5">
    <w:name w:val="A42C8C3E2BC127418A8126D5F09585D5"/>
    <w:rsid w:val="00C367B3"/>
  </w:style>
  <w:style w:type="paragraph" w:customStyle="1" w:styleId="6B878CBA51543840AF3317E0E91BD007">
    <w:name w:val="6B878CBA51543840AF3317E0E91BD007"/>
    <w:rsid w:val="00C367B3"/>
  </w:style>
  <w:style w:type="paragraph" w:customStyle="1" w:styleId="B3723A19B4FF3640A7B3FA976C6C6789">
    <w:name w:val="B3723A19B4FF3640A7B3FA976C6C6789"/>
    <w:rsid w:val="00C367B3"/>
  </w:style>
  <w:style w:type="paragraph" w:customStyle="1" w:styleId="5208B771F5486E4998E650940A4DEF9F">
    <w:name w:val="5208B771F5486E4998E650940A4DEF9F"/>
    <w:rsid w:val="00C367B3"/>
  </w:style>
  <w:style w:type="paragraph" w:customStyle="1" w:styleId="06D78AF0363A1B4190ED8E443F0BC4CF">
    <w:name w:val="06D78AF0363A1B4190ED8E443F0BC4CF"/>
    <w:rsid w:val="00C367B3"/>
  </w:style>
  <w:style w:type="paragraph" w:customStyle="1" w:styleId="02315EECC1E15B448313704BE0371324">
    <w:name w:val="02315EECC1E15B448313704BE0371324"/>
    <w:rsid w:val="005B1135"/>
  </w:style>
  <w:style w:type="paragraph" w:customStyle="1" w:styleId="37CBAAFAF24F754B8D9B7459791D33AB">
    <w:name w:val="37CBAAFAF24F754B8D9B7459791D33AB"/>
    <w:rsid w:val="005B11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FEF26A-5277-874E-BC3F-A4DA8D39387D}">
  <we:reference id="wa104380917" version="1.0.1.0" store="en-US" storeType="OMEX"/>
  <we:alternateReferences>
    <we:reference id="WA104380917" version="1.0.1.0" store="WA104380917" storeType="OMEX"/>
  </we:alternateReferences>
  <we:properties>
    <we:property name="3643804" value="[{&quot;seq&quot;:551,&quot;article&quot;:{&quot;year&quot;:2011,&quot;issue&quot;:&quot;21&quot;,&quot;title&quot;:&quot;ER71 directs mesodermal fate decisions during embryogenesis.&quot;,&quot;volume&quot;:&quot;138&quot;,&quot;authors&quot;:[&quot;Tara L Rasmussen&quot;,&quot;Junghun Kweon&quot;,&quot;Mackenzie A Diekmann&quot;,&quot;Fikru Belema-Bedada&quot;,&quot;Qingfeng Song&quot;,&quot;Kathy Bowlin&quot;,&quot;Xiaozhong Shi&quot;,&quot;Anwarul Ferdous&quot;,&quot;Tongbin Li&quot;,&quot;Michael Kyba&quot;,&quot;Joseph M Metzger&quot;,&quot;Naoko Koyano-Nakagawa&quot;,&quot;Daniel J Garry&quot;],&quot;journal&quot;:&quot;Development (Cambridge, England)&quot;,&quot;abstract&quot;:&quot;Er71 mutant embryos are nonviable and lack hematopoietic and endothelial lineages. To further define the functional role for ER71 in cell lineage decisions, we generated genetically modified mouse models. We engineered an Er71-EYFP transgenic mouse model by fusing the 3.9 kb Er71 promoter to the EYFP reporter gene. Using FACS and transcriptional profiling, we examined the EYFP(+) population of cells in Er71 mutant and wild-type littermates. In the absence of ER71, we observed an increase in the number of EYFP-expressing cells, increased expression of the cardiac molecular program and decreased expression of the hemato-endothelial program, as compared with wild-type littermate controls. We also generated a novel Er71-Cre transgenic mouse model using the same 3.9 kb Er71 promoter. Genetic fate-mapping studies revealed that the ER71-expressing cells give rise to the hematopoietic and endothelial lineages in the wild-type background. In the absence of ER71, these cell populations contributed to alternative mesodermal lineages, including the cardiac lineage. To extend these analyses, we used an inducible embryonic stem/embryoid body system and observed that ER71 overexpression repressed cardiogenesis. Together, these studies identify ER71 as a critical regulator of mesodermal fate decisions that acts to specify the hematopoietic and endothelial lineages at the expense of cardiac lineages. This enhances our understanding of the mechanisms that govern mesodermal fate decisions early during embryogenesis.&quot;,&quot;citeproc&quot;:&quot;eyJpc3N1ZWQiOiIyMDExLTExLTAxVDAwOjAwOjAwLjAwMFoiLCJzdWJtaXR0ZWQiOm51bGwsImV2ZW50LWRhdGUiOm51bGwsImlzc3VlIjoiMjEiLCJsYW5ndWFnZSI6IkVuZ2xpc2giLCJwYWdlIjoiNDgwMSAtIDQ4MTIiLCJhZmZpbGlhdGlvbiI6IkxpbGxlaGVpIEhlYXJ0IEluc3RpdHV0ZSwgVW5pdmVyc2l0eSBvZiBNaW5uZXNvdGEsIE1pbm5lYXBvbGlzLCBNTiA1NTQ1NSwgVVNBLiIsImVwcmludGNsYXNzIjoiMTM4IiwidHlwZSI6ImFydGljbGUtbWFnYXppbmUifQ==&quot;,&quot;pagination&quot;:&quot;4801 - 4812&quot;},&quot;deleted&quot;:false,&quot;ext_ids&quot;:{&quot;doi&quot;:&quot;10.1242/dev.070912&quot;},&quot;item_type&quot;:&quot;article&quot;,&quot;user_data&quot;:{&quot;star&quot;:false,&quot;color&quot;:null,&quot;rating&quot;:0,&quot;citekey&quot;:&quot;Rasmussen:2011ei&quot;,&quot;created&quot;:&quot;2014-08-26T22:32:35.703Z&quot;,&quot;modified&quot;:&quot;2019-11-14T00:29:34Z&quot;,&quot;createdby&quot;:&quot;uploader 0.3.55&quot;,&quot;modifiedby&quot;:&quot;uploader 0.3.55&quot;,&quot;has_annotations&quot;:false,&quot;unread&quot;:true,&quot;last_read&quot;:null},&quot;import_data&quot;:{&quot;source&quot;:&quot;Papers 3&quot;,&quot;imported_by&quot;:&quot;uploader 0.3.55&quot;,&quot;original_id&quot;:&quot;8A1FE6F6-3FF8-41F0-95E9-ECDDA1775A23&quot;,&quot;original_type&quot;:&quot;journal article&quot;},&quot;data_version&quot;:1,&quot;collection_id&quot;:&quot;6aad4fa3-e7ae-4b17-baf2-1561a39a9da6&quot;,&quot;custom_metadata&quot;:{&quot;date&quot;:&quot;2011-11&quot;,&quot;pmid&quot;:&quot;21989919&quot;,&quot;read&quot;:&quot;false&quot;,&quot;type&quot;:&quot;article&quot;,&quot;pages&quot;:&quot;4801-4812&quot;,&quot;pmcid&quot;:&quot;PMC3190388&quot;,&quot;status&quot;:&quot;Printed Publication&quot;,&quot;accessed&quot;:&quot;2&quot;,&quot;language&quot;:&quot;English&quot;,&quot;papers_id&quot;:&quot;8A1FE6F6-3FF8-41F0-95E9-ECDDA1775A23&quot;,&quot;times_read&quot;:&quot;0&quot;,&quot;institution&quot;:&quot;Lillehei Heart Institute, University of Minnesota, Minneapolis, MN 55455, USA.&quot;},&quot;id&quot;:&quot;eb2ea5a5-fd81-4daa-b093-489980d28057&quot;,&quot;type&quot;:&quot;item&quot;,&quot;files&quot;:[],&quot;citeproc&quot;:{&quot;issued&quot;:&quot;2011-11-01T00:00:00.000Z&quot;,&quot;submitted&quot;:null,&quot;event-date&quot;:null,&quot;issue&quot;:&quot;21&quot;,&quot;language&quot;:&quot;English&quot;,&quot;page&quot;:&quot;4801 - 4812&quot;,&quot;affiliation&quot;:&quot;Lillehei Heart Institute, University of Minnesota, Minneapolis, MN 55455, USA.&quot;,&quot;eprintclass&quot;:&quot;138&quot;,&quot;type&quot;:&quot;article-magazine&quot;},&quot;atIndex&quot;:9}]"/>
    <we:property name="118885957" value="[{&quot;drm&quot;:null,&quot;seq&quot;:8711,&quot;article&quot;:{&quot;url&quot;:&quot;https://dx.doi.org/10.1016%2Fj.cell.2015.03.017&quot;,&quot;year&quot;:2015,&quot;issue&quot;:&quot;3&quot;,&quot;title&quot;:&quot;Pioneer transcription factors target partial DNA motifs on nucleosomes to initiate reprogramming.&quot;,&quot;volume&quot;:&quot;161&quot;,&quot;authors&quot;:[&quot;Abdenour Soufi&quot;,&quot;Meilin Fernandez Garcia&quot;,&quot;Artur Jaroszewicz&quot;,&quot;Nebiyu Osman&quot;,&quot;Matteo Pellegrini&quot;,&quot;Kenneth S Zaret&quot;],&quot;journal&quot;:&quot;Cell&quot;,&quot;abstract&quot;:&quot;Pioneer transcription factors (TFs) access silent chromatin and initiate cell-fate changes, using diverse types of DNA binding domains (DBDs). FoxA, the paradigm pioneer TF, has a winged helix DBD that resembles linker histone and thereby binds its target sites on nucleosomes and in compacted chromatin. Herein, we compare the nucleosome and chromatin targeting activities of Oct4 (POU DBD), Sox2 (HMG box DBD), Klf4 (zinc finger DBD), and c-Myc (bHLH DBD), which together reprogram somatic cells to pluripotency. Purified Oct4, Sox2, and Klf4 proteins can bind nucleosomes in vitro, and in vivo they preferentially target silent sites enriched for nucleosomes. Pioneer activity relates simply to the ability of a given DBD to target partial motifs displayed on the nucleosome surface. Such partial motif recognition can occur by coordinate binding between factors. Our findings provide insight into how pioneer factors can target naive chromatin sites.&quot;,&quot;citeproc&quot;:&quot;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&quot;,&quot;pagination&quot;:&quot;555 - 568&quot;},&quot;deleted&quot;:false,&quot;ext_ids&quot;:{&quot;doi&quot;:&quot;10.1016/j.cell.2015.03.017&quot;},&quot;item_type&quot;:&quot;article&quot;,&quot;purchased&quot;:null,&quot;user_data&quot;:{&quot;star&quot;:false,&quot;tags&quot;:[&quot;MNase-seq&quot;,&quot;Pioneer Factor&quot;],&quot;color&quot;:null,&quot;notes&quot;:null,&quot;rating&quot;:0,&quot;citekey&quot;:&quot;Soufi:2015cx&quot;,&quot;created&quot;:&quot;2017-02-28T22:58:40Z&quot;,&quot;modified&quot;:&quot;2020-01-17T02:26:58Z&quot;,&quot;createdby&quot;:&quot;uploader 0.3.55&quot;,&quot;last_read&quot;:&quot;2020-01-05T21:52:20Z&quot;,&quot;modifiedby&quot;:&quot;Mobile-iPhone12,113.3-2.83.2.83003&quot;,&quot;view_count&quot;:2,&quot;has_annotations&quot;:true,&quot;unread&quot;:false},&quot;import_data&quot;:{&quot;source&quot;:&quot;Papers 3&quot;,&quot;imported_by&quot;:&quot;uploader 0.3.55&quot;,&quot;original_id&quot;:&quot;473EEAC2-8CD8-41E5-9F61-C72CBE5AA86A&quot;,&quot;original_type&quot;:&quot;journal article&quot;},&quot;collection_id&quot;:&quot;6aad4fa3-e7ae-4b17-baf2-1561a39a9da6&quot;,&quot;custom_metadata&quot;:{&quot;date&quot;:&quot;2015-04-23&quot;,&quot;pmid&quot;:&quot;25892221&quot;,&quot;read&quot;:&quot;false&quot;,&quot;type&quot;:&quot;article&quot;,&quot;pages&quot;:&quot;555-568&quot;,&quot;pmcid&quot;:&quot;PMC4409934&quot;,&quot;status&quot;:&quot;Printed Publication&quot;,&quot;accepted&quot;:&quot;2015-02-15&quot;,&quot;accessed&quot;:&quot;2&quot;,&quot;language&quot;:&quot;English&quot;,&quot;copyright&quot;:&quot;Copyright © 2015 Elsevier Inc. All rights reserved.&quot;,&quot;papers_id&quot;:&quot;473EEAC2-8CD8-41E5-9F61-C72CBE5AA86A&quot;,&quot;submitted&quot;:&quot;2014-07-31&quot;,&quot;times_read&quot;:&quot;29&quot;,&quot;institution&quot;:&quot;Institute for Regenerative Medicine and Epigenetics Program, Department of Cell and Developmental Biology, University of Pennsylvania Perelman School of Medicine, Smilow Center for Translational Research, Building 421, 3400 Civic Center Boulevard, Philadelphia, PA 19104-5157, USA.&quot;},&quot;id&quot;:&quot;387abded-4ada-4c4e-b161-f7c0ee9d4a8d&quot;,&quot;type&quot;:&quot;item&quot;,&quot;files&quot;:[{&quot;name&quot;:&quot;Cell 2015 Pioneer transcription factors target partial DNA motifs on nucleosomes to initiate reprogramming.pdf&quot;,&quot;size&quot;:7545603,&quot;type&quot;:&quot;article&quot;,&quot;pages&quot;:27,&quot;sha256&quot;:&quot;cd32068a46cb6684f198be8f78fc9c6f8ed46daf6aa39b4a4f0fef5453631304&quot;,&quot;created&quot;:&quot;2019-11-14T01:53:26Z&quot;,&quot;file_type&quot;:&quot;pdf&quot;,&quot;access_method&quot;:&quot;personal_library&quot;}],&quot;pdf_hash&quot;:&quot;cd32068a46cb6684f198be8f78fc9c6f8ed46daf6aa39b4a4f0fef5453631304&quot;,&quot;primary_file_type&quot;:&quot;pdf&quot;,&quot;primary_file_hash&quot;:&quot;cd32068a46cb6684f198be8f78fc9c6f8ed46daf6aa39b4a4f0fef5453631304&quot;,&quot;citeproc&quot;:{&quot;issued&quot;:&quot;2015-04-23T00:00:00.000Z&quot;,&quot;issue&quot;:&quot;3&quot;,&quot;event-date&quot;:&quot;2014-12-24T00:00:00.000Z&quot;,&quot;submitted&quot;:&quot;2014-07-31T00:00:00.000Z&quot;,&quot;language&quot;:&quot;English&quot;,&quot;type&quot;:&quot;article-magazine&quot;,&quot;page&quot;:&quot;555 - 568&quot;,&quot;affiliation&quot;:&quot;Institute for Regenerative Medicine and Epigenetics Program, Department of Cell and Developmental Biology, University of Pennsylvania Perelman School of Medicine, Smilow Center for Translational Research, Building 421, 3400 Civic Center Boulevard, Philadelphia, PA 19104-5157, USA.&quot;,&quot;eprintclass&quot;:&quot;161&quot;},&quot;atIndex&quot;:1},{&quot;seq&quot;:5210,&quot;article&quot;:{&quot;year&quot;:2018,&quot;issue&quot;:&quot;12&quot;,&quot;title&quot;:&quot;Deep generative modeling for single-cell transcriptomics.&quot;,&quot;volume&quot;:&quot;15&quot;,&quot;authors&quot;:[&quot;Romain Lopez&quot;,&quot;Jeffrey Regier&quot;,&quot;Michael B Cole&quot;,&quot;Michael I Jordan&quot;,&quot;Nir Yosef&quot;],&quot;journal&quot;:&quot;Nat Methods&quot;,&quot;abstract&quot;:&quot;Single-cell transcriptome measurements can reveal unexplored biological diversity, but they suffer from technical noise and bias that must be modeled to account for the resulting uncertainty in downstream analyses. Here we introduce single-cell variational inference (scVI), a ready-to-use scalable framework for the probabilistic representation and analysis of gene expression in single cells ( https://github.com/YosefLab/scVI ). scVI uses stochastic optimization and deep neural networks to aggregate information across similar cells and genes and to approximate the distributions that underlie observed expression values, while accounting for batch effects and limited sensitivity. We used scVI for a range of fundamental analysis tasks including batch correction, visualization, clustering, and differential expression, and achieved high accuracy for each task.&quot;,&quot;citeproc&quot;:&quot;eyJpc3N1ZWQiOiIyMDE4LTEyLTAxVDAwOjAwOjAwLjAwMFoiLCJzdWJtaXR0ZWQiOiIyMDE4LTAzLTMwVDAwOjAwOjAwLjAwMFoiLCJldmVudC1kYXRlIjpudWxsLCJpc3N1ZSI6IjEyIiwibGFuZ3VhZ2UiOiJFbmdsaXNoIiwicGFnZSI6IjEwNTMgLSAxMDU4IiwiYWZmaWxpYXRpb24iOiJEZXBhcnRtZW50IG9mIEVsZWN0cmljYWwgRW5naW5lZXJpbmcgYW5kIENvbXB1dGVyIFNjaWVuY2VzLCBVbml2ZXJzaXR5IG9mIENhbGlmb3JuaWEsIEJlcmtlbGV5LCBCZXJrZWxleSwgQ0EsIFVTQS4iLCJwdWJsaXNoZXIiOiJOYXR1cmUgUHVibGlzaGluZyBHcm91cCIsImVwcmludGNsYXNzIjoiMTUiLCJ0eXBlIjoiYXJ0aWNsZS1tYWdhemluZSJ9&quot;,&quot;pagination&quot;:&quot;1053 - 1058&quot;},&quot;deleted&quot;:false,&quot;ext_ids&quot;:{&quot;doi&quot;:&quot;10.1038/s41592-018-0229-2&quot;},&quot;item_type&quot;:&quot;article&quot;,&quot;user_data&quot;:{&quot;star&quot;:false,&quot;tags&quot;:[&quot;Imputation&quot;,&quot;RNA-seq&quot;,&quot;Single Cell&quot;,&quot;VAE&quot;],&quot;color&quot;:null,&quot;rating&quot;:0,&quot;citekey&quot;:&quot;Lopez:2018fc&quot;,&quot;created&quot;:&quot;2019-01-07T04:07:01.451Z&quot;,&quot;modified&quot;:&quot;2019-11-14T01:42:07Z&quot;,&quot;createdby&quot;:&quot;uploader 0.3.55&quot;,&quot;last_read&quot;:&quot;2019-11-14T01:42:07Z&quot;,&quot;modifiedby&quot;:&quot;uploader 0.3.55&quot;,&quot;view_count&quot;:1,&quot;has_annotations&quot;:false,&quot;unread&quot;:false},&quot;import_data&quot;:{&quot;source&quot;:&quot;Papers 3&quot;,&quot;imported_by&quot;:&quot;uploader 0.3.55&quot;,&quot;original_id&quot;:&quot;89605BC9-357D-40F9-95B4-18BF5BB9D8E5&quot;,&quot;original_type&quot;:&quot;journal article&quot;},&quot;data_version&quot;:1,&quot;collection_id&quot;:&quot;6aad4fa3-e7ae-4b17-baf2-1561a39a9da6&quot;,&quot;custom_metadata&quot;:{&quot;date&quot;:&quot;2018-12&quot;,&quot;kind&quot;:&quot;OriginalPaper&quot;,&quot;pmid&quot;:&quot;30504886&quot;,&quot;read&quot;:&quot;false&quot;,&quot;type&quot;:&quot;article&quot;,&quot;pages&quot;:&quot;1053-1058&quot;,&quot;pmcid&quot;:&quot;PMC6289068&quot;,&quot;status&quot;:&quot;Printed Publication&quot;,&quot;pdf_url&quot;:&quot;http://www.nature.com/articles/s41592-018-0229-2.pdf&quot;,&quot;accepted&quot;:&quot;2018-10-26&quot;,&quot;accessed&quot;:&quot;2&quot;,&quot;language&quot;:&quot;English&quot;,&quot;copyright&quot;:&quot;2018 The Author(s), under exclusive licence to Springer Nature America, Inc.&quot;,&quot;papers_id&quot;:&quot;89605BC9-357D-40F9-95B4-18BF5BB9D8E5&quot;,&quot;submitted&quot;:&quot;2018-03-30&quot;,&quot;times_read&quot;:&quot;15&quot;,&quot;institution&quot;:&quot;Department of Electrical Engineering and Computer Sciences, University of California, Berkeley, Berkeley, CA, USA.&quot;},&quot;id&quot;:&quot;29c58e63-7d2a-4044-8d3a-7a874636de0a&quot;,&quot;type&quot;:&quot;item&quot;,&quot;files&quot;:[],&quot;citeproc&quot;:{&quot;issued&quot;:&quot;2018-12-01T00:00:00.000Z&quot;,&quot;submitted&quot;:&quot;2018-03-30T00:00:00.000Z&quot;,&quot;event-date&quot;:null,&quot;issue&quot;:&quot;12&quot;,&quot;language&quot;:&quot;English&quot;,&quot;page&quot;:&quot;1053 - 1058&quot;,&quot;affiliation&quot;:&quot;Department of Electrical Engineering and Computer Sciences, University of California, Berkeley, Berkeley, CA, USA.&quot;,&quot;publisher&quot;:&quot;Nature Publishing Group&quot;,&quot;eprintclass&quot;:&quot;15&quot;,&quot;type&quot;:&quot;article-magazine&quot;}}]"/>
    <we:property name="566227158" value="[{&quot;drm&quot;:null,&quot;seq&quot;:8711,&quot;article&quot;:{&quot;url&quot;:&quot;https://dx.doi.org/10.1016%2Fj.cell.2015.03.017&quot;,&quot;year&quot;:2015,&quot;issue&quot;:&quot;3&quot;,&quot;title&quot;:&quot;Pioneer transcription factors target partial DNA motifs on nucleosomes to initiate reprogramming.&quot;,&quot;volume&quot;:&quot;161&quot;,&quot;authors&quot;:[&quot;Abdenour Soufi&quot;,&quot;Meilin Fernandez Garcia&quot;,&quot;Artur Jaroszewicz&quot;,&quot;Nebiyu Osman&quot;,&quot;Matteo Pellegrini&quot;,&quot;Kenneth S Zaret&quot;],&quot;journal&quot;:&quot;Cell&quot;,&quot;abstract&quot;:&quot;Pioneer transcription factors (TFs) access silent chromatin and initiate cell-fate changes, using diverse types of DNA binding domains (DBDs). FoxA, the paradigm pioneer TF, has a winged helix DBD that resembles linker histone and thereby binds its target sites on nucleosomes and in compacted chromatin. Herein, we compare the nucleosome and chromatin targeting activities of Oct4 (POU DBD), Sox2 (HMG box DBD), Klf4 (zinc finger DBD), and c-Myc (bHLH DBD), which together reprogram somatic cells to pluripotency. Purified Oct4, Sox2, and Klf4 proteins can bind nucleosomes in vitro, and in vivo they preferentially target silent sites enriched for nucleosomes. Pioneer activity relates simply to the ability of a given DBD to target partial motifs displayed on the nucleosome surface. Such partial motif recognition can occur by coordinate binding between factors. Our findings provide insight into how pioneer factors can target naive chromatin sites.&quot;,&quot;citeproc&quot;:&quot;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&quot;,&quot;pagination&quot;:&quot;555 - 568&quot;},&quot;deleted&quot;:false,&quot;ext_ids&quot;:{&quot;doi&quot;:&quot;10.1016/j.cell.2015.03.017&quot;},&quot;item_type&quot;:&quot;article&quot;,&quot;purchased&quot;:null,&quot;user_data&quot;:{&quot;star&quot;:false,&quot;tags&quot;:[&quot;MNase-seq&quot;,&quot;Pioneer Factor&quot;],&quot;color&quot;:null,&quot;notes&quot;:null,&quot;rating&quot;:0,&quot;citekey&quot;:&quot;Soufi:2015cx&quot;,&quot;created&quot;:&quot;2017-02-28T22:58:40Z&quot;,&quot;modified&quot;:&quot;2020-01-17T02:26:58Z&quot;,&quot;createdby&quot;:&quot;uploader 0.3.55&quot;,&quot;last_read&quot;:&quot;2020-01-05T21:52:20Z&quot;,&quot;modifiedby&quot;:&quot;Mobile-iPhone12,113.3-2.83.2.83003&quot;,&quot;view_count&quot;:2,&quot;has_annotations&quot;:true,&quot;unread&quot;:false},&quot;import_data&quot;:{&quot;source&quot;:&quot;Papers 3&quot;,&quot;imported_by&quot;:&quot;uploader 0.3.55&quot;,&quot;original_id&quot;:&quot;473EEAC2-8CD8-41E5-9F61-C72CBE5AA86A&quot;,&quot;original_type&quot;:&quot;journal article&quot;},&quot;collection_id&quot;:&quot;6aad4fa3-e7ae-4b17-baf2-1561a39a9da6&quot;,&quot;custom_metadata&quot;:{&quot;date&quot;:&quot;2015-04-23&quot;,&quot;pmid&quot;:&quot;25892221&quot;,&quot;read&quot;:&quot;false&quot;,&quot;type&quot;:&quot;article&quot;,&quot;pages&quot;:&quot;555-568&quot;,&quot;pmcid&quot;:&quot;PMC4409934&quot;,&quot;status&quot;:&quot;Printed Publication&quot;,&quot;accepted&quot;:&quot;2015-02-15&quot;,&quot;accessed&quot;:&quot;2&quot;,&quot;language&quot;:&quot;English&quot;,&quot;copyright&quot;:&quot;Copyright © 2015 Elsevier Inc. All rights reserved.&quot;,&quot;papers_id&quot;:&quot;473EEAC2-8CD8-41E5-9F61-C72CBE5AA86A&quot;,&quot;submitted&quot;:&quot;2014-07-31&quot;,&quot;times_read&quot;:&quot;29&quot;,&quot;institution&quot;:&quot;Institute for Regenerative Medicine and Epigenetics Program, Department of Cell and Developmental Biology, University of Pennsylvania Perelman School of Medicine, Smilow Center for Translational Research, Building 421, 3400 Civic Center Boulevard, Philadelphia, PA 19104-5157, USA.&quot;},&quot;id&quot;:&quot;387abded-4ada-4c4e-b161-f7c0ee9d4a8d&quot;,&quot;type&quot;:&quot;item&quot;,&quot;files&quot;:[{&quot;name&quot;:&quot;Cell 2015 Pioneer transcription factors target partial DNA motifs on nucleosomes to initiate reprogramming.pdf&quot;,&quot;size&quot;:7545603,&quot;type&quot;:&quot;article&quot;,&quot;pages&quot;:27,&quot;sha256&quot;:&quot;cd32068a46cb6684f198be8f78fc9c6f8ed46daf6aa39b4a4f0fef5453631304&quot;,&quot;created&quot;:&quot;2019-11-14T01:53:26Z&quot;,&quot;file_type&quot;:&quot;pdf&quot;,&quot;access_method&quot;:&quot;personal_library&quot;,&quot;pdf_text_url&quot;:&quot;https://s3.amazonaws.com/objects.readcube.com/prerendered/cd32068a46cb6684f198be8f78fc9c6f8ed46daf6aa39b4a4f0fef5453631304/pdftext.txt?X-Amz-Algorithm=AWS4-HMAC-SHA256&amp;X-Amz-Credential=AKIAJAWZ5L6BMTSOH3EA%2F20200213%2Fus-east-1%2Fs3%2Faws4_request&amp;X-Amz-Date=20200213T200203Z&amp;X-Amz-Expires=86400&amp;X-Amz-SignedHeaders=host&amp;X-Amz-Signature=f308687a36002dec62d5ae6a4321732ea0bd1fd1e56c4d65cfeb13f773b7665c&quot;}],&quot;pdf_hash&quot;:&quot;cd32068a46cb6684f198be8f78fc9c6f8ed46daf6aa39b4a4f0fef5453631304&quot;,&quot;primary_file_type&quot;:&quot;pdf&quot;,&quot;primary_file_hash&quot;:&quot;cd32068a46cb6684f198be8f78fc9c6f8ed46daf6aa39b4a4f0fef5453631304&quot;,&quot;citeproc&quot;:{&quot;issued&quot;:&quot;2015-04-23T00:00:00.000Z&quot;,&quot;issue&quot;:&quot;3&quot;,&quot;event-date&quot;:&quot;2014-12-24T00:00:00.000Z&quot;,&quot;submitted&quot;:&quot;2014-07-31T00:00:00.000Z&quot;,&quot;language&quot;:&quot;English&quot;,&quot;type&quot;:&quot;article-magazine&quot;,&quot;page&quot;:&quot;555 - 568&quot;,&quot;affiliation&quot;:&quot;Institute for Regenerative Medicine and Epigenetics Program, Department of Cell and Developmental Biology, University of Pennsylvania Perelman School of Medicine, Smilow Center for Translational Research, Building 421, 3400 Civic Center Boulevard, Philadelphia, PA 19104-5157, USA.&quot;,&quot;eprintclass&quot;:&quot;161&quot;},&quot;atIndex&quot;:11}]"/>
    <we:property name="951753300" value="[{&quot;seq&quot;:4112,&quot;article&quot;:{&quot;year&quot;:2017,&quot;title&quot;:&quot;Cooperative Binding of Transcription Factors Orchestrates Reprogramming.&quot;,&quot;authors&quot;:[&quot;Constantinos Chronis&quot;,&quot;Petko Fiziev&quot;,&quot;Bernadett Papp&quot;,&quot;Stefan Butz&quot;,&quot;Giancarlo Bonora&quot;,&quot;Shan Sabri&quot;,&quot;Jason Ernst&quot;,&quot;Kathrin Plath&quot;],&quot;journal&quot;:&quot;Cell&quot;,&quot;abstract&quot;:&quot;Oct4, Sox2, Klf4, and cMyc (OSKM) reprogram somatic cells to pluripotency. To gain a mechanistic understanding of their function, we mapped OSKM-binding, stage-specific transcription factors (TFs), and chromatin states in discrete reprogramming stages and performed loss- and gain-of-function experiments. We found that OSK predominantly bind active somatic enhancers early in reprogramming and immediately initiate their inactivation genome-wide by inducing the redistribution of somatic TFs away from somatic enhancers to sites elsewhere engaged by OSK, recruiting Hdac1, and repressing the somatic TF Fra1. Pluripotency enhancer selection is a stepwise process that also begins early in reprogramming through collaborative binding of OSK at sites with high OSK-motif density. Most pluripotency enhancers are selected later in the process and require OS and other pluripotency TFs. Somatic and pluripotency TFs modulate reprogramming efficiency when overexpressed by altering OSK targeting, somatic-enhancer inactivation, and pluripotency enhancer selection. Together, our data indicate that collaborative interactions among OSK and with stage-specific TFs direct both somatic-enhancer inactivation and pluripotency-enhancer selection to drive reprogramming.&quot;,&quot;citeproc&quot;:&quot;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&quot;,&quot;pagination&quot;:null},&quot;deleted&quot;:false,&quot;ext_ids&quot;:{&quot;doi&quot;:&quot;10.1016/j.cell.2016.12.016&quot;},&quot;item_type&quot;:&quot;article&quot;,&quot;user_data&quot;:{&quot;star&quot;:false,&quot;tags&quot;:[&quot;ChIP-seq&quot;,&quot;Epigenome&quot;,&quot;Pioneer Factor&quot;,&quot;Pluripotency&quot;,&quot;Reprogramming&quot;],&quot;color&quot;:null,&quot;rating&quot;:0,&quot;citekey&quot;:&quot;Chronis:2017fz&quot;,&quot;created&quot;:&quot;2017-01-26T23:20:20.530Z&quot;,&quot;modified&quot;:&quot;2019-11-14T01:23:53Z&quot;,&quot;createdby&quot;:&quot;uploader 0.3.55&quot;,&quot;last_read&quot;:&quot;2019-11-14T01:23:53Z&quot;,&quot;modifiedby&quot;:&quot;uploader 0.3.55&quot;,&quot;view_count&quot;:1,&quot;has_annotations&quot;:false,&quot;unread&quot;:false},&quot;import_data&quot;:{&quot;source&quot;:&quot;Papers 3&quot;,&quot;imported_by&quot;:&quot;uploader 0.3.55&quot;,&quot;original_id&quot;:&quot;846DAE8D-979F-4AC7-A951-6449E43ADC8C&quot;,&quot;original_type&quot;:&quot;journal article&quot;},&quot;data_version&quot;:1,&quot;collection_id&quot;:&quot;6aad4fa3-e7ae-4b17-baf2-1561a39a9da6&quot;,&quot;custom_metadata&quot;:{&quot;date&quot;:&quot;2017-01-11&quot;,&quot;pmid&quot;:&quot;28111071&quot;,&quot;read&quot;:&quot;true&quot;,&quot;type&quot;:&quot;article&quot;,&quot;pmcid&quot;:&quot;PMC5302508&quot;,&quot;status&quot;:&quot;Ahead of Print&quot;,&quot;accepted&quot;:&quot;2016-12-14&quot;,&quot;accessed&quot;:&quot;0&quot;,&quot;language&quot;:&quot;English&quot;,&quot;copyright&quot;:&quot;Copyright © 2016 Elsevier Inc. All rights reserved.&quot;,&quot;papers_id&quot;:&quot;846DAE8D-979F-4AC7-A951-6449E43ADC8C&quot;,&quot;submitted&quot;:&quot;2016-09-16&quot;,&quot;times_read&quot;:&quot;28&quot;,&quot;institution&quot;:&quot;David Geffen School of Medicine, Department of Biological Chemistry, University of California Los Angeles, Los Angeles, CA 90095, USA; Eli and Edythe Broad Center of Regenerative Medicine and Stem Cell Research, Jonsson Comprehensive Cancer Center, Bioinformatics Program, Los Angeles, CA 90095, USA.&quot;},&quot;id&quot;:&quot;4a467df4-282e-4039-b2e6-50438d14809b&quot;,&quot;type&quot;:&quot;item&quot;,&quot;files&quot;:[],&quot;citeproc&quot;:{&quot;issued&quot;:&quot;2017-01-11T00:00:00.000Z&quot;,&quot;submitted&quot;:&quot;2016-09-16T00:00:00.000Z&quot;,&quot;event-date&quot;:&quot;2016-12-07T00:00:00.000Z&quot;,&quot;language&quot;:&quot;English&quot;,&quot;page&quot;:null,&quot;affiliation&quot;:&quot;David Geffen School of Medicine, Department of Biological Chemistry, University of California Los Angeles, Los Angeles, CA 90095, USA; Eli and Edythe Broad Center of Regenerative Medicine and Stem Cell Research, Jonsson Comprehensive Cancer Center, Bioinformatics Program, Los Angeles, CA 90095, USA.&quot;,&quot;type&quot;:&quot;article-magazine&quot;},&quot;atIndex&quot;:10}]"/>
    <we:property name="1933937194" value="[{&quot;seq&quot;:8817,&quot;article&quot;:{&quot;issn&quot;:&quot;1097-2765&quot;,&quot;year&quot;:2014,&quot;eissn&quot;:&quot;1097-4164&quot;,&quot;issue&quot;:&quot;5&quot;,&quot;title&quot;:&quot;Coregulation of Transcription Factor Binding and Nucleosome Occupancy through DNA Features of Mammalian Enhancers&quot;,&quot;volume&quot;:&quot;54&quot;,&quot;authors&quot;:[&quot;Iros Barozzi&quot;,&quot;Marta Simonatto&quot;,&quot;Silvia Bonifacio&quot;,&quot;Lin Yang&quot;,&quot;Remo Rohs&quot;,&quot;Serena Ghisletti&quot;,&quot;Gioacchino Natoli&quot;],&quot;journal&quot;:&quot;Molecular Cell&quot;,&quot;abstract&quot;:&quot;Transcription factors (TFs) preferentially bind sites contained in regions of computationally predicted high nucleosomal occupancy, suggesting that nucleosomes are gatekeepers of TF binding sites. However, because of their complexity mammalian genomes contain millions of randomly occurring, unbound TF consensus binding sites. We hypothesized that the information controlling nucleosome assembly may coincide with the information that enables TFs to bind cis-regulatory elements while ignoring randomly occurring sites. Hence, nucleosomes would selectively mask genomic sites that can be contacted by TFs and thus be potentially functional. The hematopoietic pioneer TF Pu.1 maintained nucleosome depletion at macrophage-specific enhancers that displayed a broad range of nucleosome occupancy in other cell types and in reconstituted chromatin. We identified a minimal set of DNA sequence and shape features that accurately predicted both Pu.1 binding and nucleosome occupancy genome-wide. These data reveal a basic organizational principle of mammalian cis-regulatory elements whereby TF recruitment and nucleosome deposition are controlled by overlapping DNA sequence features.&quot;,&quot;pagination&quot;:&quot;844-857&quot;,&quot;journal_abbrev&quot;:&quot;Mol Cell&quot;},&quot;deleted&quot;:false,&quot;ext_ids&quot;:{&quot;doi&quot;:&quot;10.1016/j.molcel.2014.04.006&quot;,&quot;pmid&quot;:&quot;24813947&quot;,&quot;pmcid&quot;:&quot;PMC4048654&quot;},&quot;user_data&quot;:{&quot;created&quot;:&quot;2020-01-21T06:01:56Z&quot;,&quot;modified&quot;:&quot;2020-01-21T06:01:56Z&quot;,&quot;createdby&quot;:&quot;web_reader 12.8.3&quot;,&quot;modifiedby&quot;:&quot;web_reader 12.8.3&quot;,&quot;has_annotations&quot;:false,&quot;unread&quot;:true,&quot;last_read&quot;:null},&quot;import_data&quot;:{},&quot;collection_id&quot;:&quot;6aad4fa3-e7ae-4b17-baf2-1561a39a9da6&quot;,&quot;custom_metadata&quot;:{},&quot;id&quot;:&quot;4338bc5a-b131-4212-a02d-a595623f4c59&quot;,&quot;type&quot;:&quot;item&quot;,&quot;files&quot;:[],&quot;citeproc&quot;:{},&quot;atIndex&quot;:6}]"/>
    <we:property name="2027669583" value="[{&quot;seq&quot;:4964,&quot;article&quot;:{&quot;year&quot;:2017,&quot;title&quot;:&quot;Slingshot: Cell lineage and pseudotime inference for single-cell transcriptomics&quot;,&quot;authors&quot;:[&quot;Kelly Street&quot;,&quot;Davide Risso&quot;,&quot;Russell B Fletcher&quot;,&quot;Diya Das&quot;,&quot;John Ngai&quot;,&quot;Nir Yosef&quot;,&quot;Elizabeth Purdom&quot;,&quot;Sandrine Dudoit&quot;],&quot;journal&quot;:&quot;bioRxiv&quot;,&quot;abstract&quot;:&quot;Single-cell transcriptomics allows researchers to investigate complex communities of heterogeneous cells. These methods can be applied to stem cells and their descendants in order to chart the progression from multipotent progenitors to fully differentiated cells. While a number of statistical and computational methods have been proposed for analyzing cell lineages, the problem of accurately characterizing multiple branching lineages remains difficult to solve. Here, we introduce a novel method, Slingshot, for inferring multiple developmental lineages from single-cell gene expression data. Slingshot is a uniquely robust and flexible tool for inferring developmental lineages and ordering cells to reflect continuous, branching processes.&quot;,&quot;citeproc&quot;:&quot;eyJpc3N1ZWQiOiIyMDE3LTA0LTE5VDAwOjAwOjAwLjAwMFoiLCJzdWJtaXR0ZWQiOm51bGwsImV2ZW50LWRhdGUiOm51bGwsImxhbmd1YWdlIjoiRW5nbGlzaCIsInBhZ2UiOiIxMjg4NDMiLCJhZmZpbGlhdGlvbiI6ImJpb1J4aXYiLCJwdWJsaXNoZXIiOiJDb2xkIFNwcmluZyBIYXJib3IgTGFib3JhdG9yeSIsInR5cGUiOiJhcnRpY2xlLW1hZ2F6aW5lIn0=&quot;,&quot;pagination&quot;:&quot;128843&quot;},&quot;deleted&quot;:false,&quot;ext_ids&quot;:{&quot;doi&quot;:&quot;10.1101/128843&quot;},&quot;item_type&quot;:&quot;article&quot;,&quot;user_data&quot;:{&quot;star&quot;:false,&quot;tags&quot;:[&quot;Principal Curves&quot;,&quot;Pseudotime&quot;,&quot;RNA-seq&quot;,&quot;Single Cell&quot;],&quot;color&quot;:null,&quot;rating&quot;:0,&quot;citekey&quot;:&quot;Street:2017jh&quot;,&quot;created&quot;:&quot;2017-10-22T18:37:55.532Z&quot;,&quot;modified&quot;:&quot;2019-11-14T01:37:56Z&quot;,&quot;createdby&quot;:&quot;uploader 0.3.55&quot;,&quot;last_read&quot;:&quot;2019-11-14T01:37:56Z&quot;,&quot;modifiedby&quot;:&quot;uploader 0.3.55&quot;,&quot;view_count&quot;:1,&quot;has_annotations&quot;:false,&quot;unread&quot;:false},&quot;import_data&quot;:{&quot;source&quot;:&quot;Papers 3&quot;,&quot;imported_by&quot;:&quot;uploader 0.3.55&quot;,&quot;original_id&quot;:&quot;FC372FA5-32D3-4346-B6BB-99CF00CEAEBB&quot;,&quot;original_type&quot;:&quot;journal article&quot;},&quot;data_version&quot;:1,&quot;collection_id&quot;:&quot;6aad4fa3-e7ae-4b17-baf2-1561a39a9da6&quot;,&quot;custom_metadata&quot;:{&quot;date&quot;:&quot;2017-04-19&quot;,&quot;read&quot;:&quot;false&quot;,&quot;type&quot;:&quot;article&quot;,&quot;pages&quot;:&quot;128843&quot;,&quot;pdf_url&quot;:&quot;https://syndication.highwire.org/content/doi/10.1101/128843&quot;,&quot;accessed&quot;:&quot;0&quot;,&quot;language&quot;:&quot;English&quot;,&quot;copyright&quot;:&quot;© 2017, Posted by Cold Spring Harbor Laboratory. This pre-print is available under a Creative Commons License (Attribution 4.0 International), CC BY 4.0, as described at http://creativecommons.org/licenses/by/4.0/&quot;,&quot;papers_id&quot;:&quot;FC372FA5-32D3-4346-B6BB-99CF00CEAEBB&quot;,&quot;times_read&quot;:&quot;5&quot;,&quot;institution&quot;:&quot;bioRxiv&quot;},&quot;id&quot;:&quot;dd9e5f1c-26b8-4098-a1b6-3c8f69e96c99&quot;,&quot;type&quot;:&quot;item&quot;,&quot;files&quot;:[],&quot;citeproc&quot;:{&quot;issued&quot;:&quot;2017-04-19T00:00:00.000Z&quot;,&quot;submitted&quot;:null,&quot;event-date&quot;:null,&quot;language&quot;:&quot;English&quot;,&quot;page&quot;:&quot;128843&quot;,&quot;affiliation&quot;:&quot;bioRxiv&quot;,&quot;publisher&quot;:&quot;Cold Spring Harbor Laboratory&quot;,&quot;type&quot;:&quot;article-magazine&quot;},&quot;atIndex&quot;:2}]"/>
    <we:property name="-1011451649" value="[{&quot;drm&quot;:null,&quot;seq&quot;:7638,&quot;article&quot;:{&quot;url&quot;:&quot;https://dx.doi.org/10.1016%2Fj.celrep.2017.09.011&quot;,&quot;year&quot;:2017,&quot;issue&quot;:&quot;13&quot;,&quot;title&quot;:&quot;Rapid Chromatin Switch in the Direct Reprogramming of Fibroblasts to Neurons.&quot;,&quot;volume&quot;:&quot;20&quot;,&quot;authors&quot;:[&quot;Orly L Wapinski&quot;,&quot;Qian Yi Lee&quot;,&quot;Albert C Chen&quot;,&quot;Rui Li&quot;,&quot;M Ryan Corces&quot;,&quot;Cheen Euong Ang&quot;,&quot;Barbara Treutlein&quot;,&quot;Chaomei Xiang&quot;,&quot;Valérie Baubet&quot;,&quot;Fabian Patrik Suchy&quot;,&quot;Venkat Sankar&quot;,&quot;Sopheak Sim&quot;,&quot;Stephen R Quake&quot;,&quot;Nadia Dahmane&quot;,&quot;Marius Wernig&quot;,&quot;Howard Y Chang&quot;],&quot;journal&quot;:&quot;Cell reports&quot;,&quot;abstract&quot;:&quot;How transcription factors (TFs) reprogram one cell lineage to another remains unclear. Here, we define chromatin accessibility changes induced by the proneural TF Ascl1 throughout conversion of fibroblasts into induced neuronal (iN) cells. Thousands of genomic loci are affected as early as 12 hr after Ascl1 induction. Surprisingly, over 80% of the accessibility changes occur between days 2 and 5 of the 3-week reprogramming process. This chromatin switch coincides with robust activation of endogenous neuronal TFs and nucleosome phasing of neuronal promoters and enhancers. Subsequent morphological and functional maturation of iN cells is accomplished with relatively little chromatin reconfiguration. By integrating chromatin accessibility and transcriptome changes, we built a network model of dynamic TF regulation during iN cell reprogramming and identified Zfp238, Sox8, and Dlx3 as key TFs downstream of Ascl1. These results reveal a singular, coordinated epigenomic switch during direct reprogramming, in contrast to stepwise cell fate transitions in development.&quot;,&quot;citeproc&quot;:&quot;eyJpc3N1ZWQiOiIyMDE3LTA5LTI2VDAwOjAwOjAwLjAwMFoiLCJpc3N1ZSI6IjEzIiwiZXZlbnQtZGF0ZSI6IjIwMTctMDctMThUMDA6MDA6MDAuMDAwWiIsInN1Ym1pdHRlZCI6IjIwMTctMDItMDFUMDA6MDA6MDAuMDAwWiIsImxhbmd1YWdlIjoiRW5nbGlzaCIsInR5cGUiOiJhcnRpY2xlLW1hZ2F6aW5lIiwiZXByaW50Y2xhc3MiOiIyMCIsInBhZ2UiOiIzMjM2IC0gMzI0NyIsImFmZmlsaWF0aW9uIjoiQ2VudGVyIGZvciBQZXJzb25hbCBEeW5hbWljIFJlZ3Vsb21lcyBhbmQgUHJvZ3JhbSBpbiBFcGl0aGVsaWFsIEJpb2xvZ3ksIFN0YW5mb3JkIFVuaXZlcnNpdHksIFN0YW5mb3JkLCBDQSA5NDMwNSwgVVNBLiJ9&quot;,&quot;pagination&quot;:&quot;3236 - 3247&quot;},&quot;deleted&quot;:false,&quot;ext_ids&quot;:{&quot;doi&quot;:&quot;10.1016/j.celrep.2017.09.011&quot;},&quot;item_type&quot;:&quot;article&quot;,&quot;purchased&quot;:null,&quot;user_data&quot;:{&quot;star&quot;:false,&quot;tags&quot;:[&quot;Ascl1&quot;,&quot;ATAC-seq&quot;,&quot;Pioneer Factor&quot;,&quot;V-plot&quot;],&quot;color&quot;:null,&quot;notes&quot;:null,&quot;rating&quot;:0,&quot;citekey&quot;:&quot;Wapinski:2017gn&quot;,&quot;created&quot;:&quot;2019-04-05T15:31:19Z&quot;,&quot;modified&quot;:&quot;2019-12-06T22:03:28Z&quot;,&quot;createdby&quot;:&quot;uploader 0.3.55&quot;,&quot;last_read&quot;:&quot;2019-12-01T23:52:25Z&quot;,&quot;modifiedby&quot;:&quot;Mobile-iPad8,513.1.3-2.81.2.81002&quot;,&quot;view_count&quot;:7,&quot;has_annotations&quot;:true,&quot;unread&quot;:false},&quot;import_data&quot;:{&quot;source&quot;:&quot;Papers 3&quot;,&quot;imported_by&quot;:&quot;uploader 0.3.55&quot;,&quot;original_id&quot;:&quot;52920345-28D3-4576-85D4-32773D4A277A&quot;,&quot;original_type&quot;:&quot;journal article&quot;},&quot;collection_id&quot;:&quot;6aad4fa3-e7ae-4b17-baf2-1561a39a9da6&quot;,&quot;custom_metadata&quot;:{&quot;date&quot;:&quot;2017-09-26&quot;,&quot;pmid&quot;:&quot;28954238&quot;,&quot;read&quot;:&quot;true&quot;,&quot;type&quot;:&quot;article&quot;,&quot;pages&quot;:&quot;3236-3247&quot;,&quot;pmcid&quot;:&quot;PMC5646379&quot;,&quot;status&quot;:&quot;Printed Publication&quot;,&quot;pdf_url&quot;:&quot;https://pdf.sciencedirectassets.com/280959/1-s2.0-S2211124716X0040X/1-s2.0-S221112471731272X/main.pdf?x-amz-security-token=AgoJb3JpZ2luX2VjEDcaCXVzLWVhc3QtMSJGMEQCIGKwQFawSPxCZNapzHKgvDlaYYWGzeekn93cjbM6FFRdAiBttOD1lh2YvugnV3YmOjjV6Z3NM0v%2BtbnGDvg1cM7ibirjAwjv%2F%2F%2F%2F%2F%2F%2F%2F%2F%2F8BEAIaDDA1OTAwMzU0Njg2NSIMb%2BnIBzta3Mgz6h4nKrcDXAUZE4Ga1%2FAyGbq9XASo10UNd7iaA%2BqdjaASl466xgGWyNgzOFGExdVsd1CBR7rp9jrdz2JjbJUVIUBM0Wt%2BduHklw2lgNiAMU%2FbCE2W2404VjNJP7fiwmoAi9n2fSRxCNrRBitRRZYlDk449VwWKSItghE659JMHecMJy88wRlPb9FcctYp06oXeaLm55TsdMZdiXz8EhaX72haRXms%2Bmmz5rs14VNwk8QxxPL0zpccudopLv3MbDO7k%2FsAx%2FtImIdTzdmlP3jf2rhWsBGATABWYZEQgJ%2B2fJ%2B%2B8xiURJCSpVOMTeTIdViUvVMrS0WazQRczOxJNBo7jX9IgTbHdDPsLCQZaIf%2FcJS3b6IER0MFQYrmuk6I4FPW6l9SJZKndBYN6rmnaw1DpLBw9q8ZJkYwK5bo8wqcQ6XBr4qYzLS5je4kef6OSu65afGWVYu8a3vri0bFzafNQPT%2B9ZOm%2BpuvkK%2BtejOtLjPnxkNdCCsEeqZbvjPUMg8Ag2omWEBPbjAKwSePRdaiTjgZNYzcCxiGgpSaRenjeNwf80PsabmeDkSHIS71irUTBKItHN9EviwfKv1ShTDBwp3lBTq1AWGrrji%2BaQes%2Fv%2Byrs4NMTT%2FETfeV&quot;,&quot;accepted&quot;:&quot;2017-09-03&quot;,&quot;accessed&quot;:&quot;2&quot;,&quot;language&quot;:&quot;English&quot;,&quot;copyright&quot;:&quot;Copyright © 2017 The Author(s). Published by Elsevier Inc. All rights reserved.&quot;,&quot;papers_id&quot;:&quot;52920345-28D3-4576-85D4-32773D4A277A&quot;,&quot;submitted&quot;:&quot;2017-02-01&quot;,&quot;times_read&quot;:&quot;20&quot;,&quot;institution&quot;:&quot;Center for Personal Dynamic Regulomes and Program in Epithelial Biology, Stanford University, Stanford, CA 94305, USA.&quot;},&quot;id&quot;:&quot;bbcf93b1-3ddd-4219-b6aa-b523ec793345&quot;,&quot;type&quot;:&quot;item&quot;,&quot;files&quot;:[{&quot;name&quot;:&quot;pdf.sciencedirectassets.com 11/19/2019, 4:01:51 PM.pdf&quot;,&quot;size&quot;:4230344,&quot;type&quot;:&quot;article&quot;,&quot;pages&quot;:13,&quot;sha256&quot;:&quot;4614bef67701f05847eb1aa0b7f422028d7dbe8366f327ec600cff6a25c100c3&quot;,&quot;created&quot;:&quot;2019-11-19T22:01:51Z&quot;,&quot;file_type&quot;:&quot;pdf&quot;,&quot;source_url&quot;:&quot;pdf.sciencedirectassets.com%2011%2F19%2F2019%2C%204%3A01%3A51%20PM.pdf&quot;,&quot;access_method&quot;:&quot;personal_library&quot;,&quot;pdf_text_url&quot;:&quot;https://s3.amazonaws.com/objects.readcube.com/prerendered/4614bef67701f05847eb1aa0b7f422028d7dbe8366f327ec600cff6a25c100c3/pdftext.txt?X-Amz-Algorithm=AWS4-HMAC-SHA256&amp;X-Amz-Credential=AKIAJAWZ5L6BMTSOH3EA%2F20200217%2Fus-east-1%2Fs3%2Faws4_request&amp;X-Amz-Date=20200217T040753Z&amp;X-Amz-Expires=86400&amp;X-Amz-SignedHeaders=host&amp;X-Amz-Signature=3758de7239a37aabdaddf110bf74038a33a91c48c86c953288f7013b5ae1e804&quot;}],&quot;pdf_hash&quot;:&quot;4614bef67701f05847eb1aa0b7f422028d7dbe8366f327ec600cff6a25c100c3&quot;,&quot;primary_file_type&quot;:&quot;pdf&quot;,&quot;primary_file_hash&quot;:&quot;4614bef67701f05847eb1aa0b7f422028d7dbe8366f327ec600cff6a25c100c3&quot;,&quot;citeproc&quot;:{&quot;issued&quot;:&quot;2017-09-26T00:00:00.000Z&quot;,&quot;issue&quot;:&quot;13&quot;,&quot;event-date&quot;:&quot;2017-07-18T00:00:00.000Z&quot;,&quot;submitted&quot;:&quot;2017-02-01T00:00:00.000Z&quot;,&quot;language&quot;:&quot;English&quot;,&quot;type&quot;:&quot;article-magazine&quot;,&quot;eprintclass&quot;:&quot;20&quot;,&quot;page&quot;:&quot;3236 - 3247&quot;,&quot;affiliation&quot;:&quot;Center for Personal Dynamic Regulomes and Program in Epithelial Biology, Stanford University, Stanford, CA 94305, USA.&quot;},&quot;atIndex&quot;:11}]"/>
    <we:property name="-1081289652" value="[{&quot;seq&quot;:8819,&quot;article&quot;:{&quot;issn&quot;:&quot;0890-9369&quot;,&quot;year&quot;:2012,&quot;eissn&quot;:&quot;1549-5477&quot;,&quot;issue&quot;:&quot;20&quot;,&quot;title&quot;:&quot;The selector gene Pax7 dictates alternate pituitary cell fates through its pioneer action on chromatin remodeling.&quot;,&quot;volume&quot;:&quot;26&quot;,&quot;authors&quot;:[&quot;Lionel Budry&quot;,&quot;Aurélio Balsalobre&quot;,&quot;Yves Gauthier&quot;,&quot;Konstantin Khetchoumian&quot;,&quot;Aurore L'honoré&quot;,&quot;Sophie Vallette&quot;,&quot;Thierry Brue&quot;,&quot;Dominique Figarella-Branger&quot;,&quot;Björn Meij&quot;,&quot;Jacques Drouin&quot;],&quot;journal&quot;:&quot;Genes &amp; development&quot;,&quot;abstract&quot;:&quot;The anterior and intermediate lobes of the pituitary gland derive from the surface ectoderm. They provide a simple system to assess mechanisms of developmental identity established by tissue determinants. Each lobe contains a lineage expressing the hormone precursor pro-opiomelanocortin (POMC): the corticotropes and melanotropes. The T-box transcription factor Tpit controls terminal differentiation of both lineages. We now report on the unique role of Pax7 as a selector of intermediate lobe and melanotrope identity. Inactivation of the Pax7 gene results in loss of melanotrope gene expression and derepression of corticotrope genes. Pax7 acts by remodeling chromatin and allowing Tpit binding to a new subset of enhancers for activation of melanotrope-specific genes. Thus, the selector function of Pax7 is exerted through pioneer transcription factor activity. Genome-wide, the Pax7 pioneer activity is preferentially associated with composite binding sites that include paired and homeodomain motifs. Pax7 expression is conserved in human and dog melanotropes and defines two subtypes of pituitary adenomas causing Cushing's disease. In summary, expression of Pax7 provides a unique tissue identity to the pituitary intermediate lobe that alters Tpit-driven differentiation through pioneer and classical transcription factor activities.&quot;,&quot;pagination&quot;:&quot;2299-310&quot;,&quot;journal_abbrev&quot;:&quot;Gene Dev&quot;},&quot;deleted&quot;:false,&quot;ext_ids&quot;:{&quot;doi&quot;:&quot;10.1101/gad.200436.112&quot;,&quot;pmid&quot;:&quot;23070814&quot;,&quot;pmcid&quot;:&quot;PMC3475802&quot;},&quot;user_data&quot;:{&quot;created&quot;:&quot;2020-01-21T06:03:11Z&quot;,&quot;modified&quot;:&quot;2020-01-21T06:03:11Z&quot;,&quot;createdby&quot;:&quot;webapp 4.1.6&quot;,&quot;modifiedby&quot;:&quot;webapp 4.1.6&quot;,&quot;has_annotations&quot;:false,&quot;unread&quot;:true,&quot;last_read&quot;:null},&quot;import_data&quot;:{},&quot;collection_id&quot;:&quot;6aad4fa3-e7ae-4b17-baf2-1561a39a9da6&quot;,&quot;custom_metadata&quot;:{},&quot;id&quot;:&quot;b8fbcfa0-c3ae-43fd-9f74-0865012ac710&quot;,&quot;type&quot;:&quot;item&quot;,&quot;files&quot;:[],&quot;citeproc&quot;:{},&quot;atIndex&quot;:8}]"/>
    <we:property name="-112215958" value="[{&quot;seq&quot;:8818,&quot;article&quot;:{&quot;issn&quot;:&quot;2213-6711&quot;,&quot;year&quot;:2015,&quot;eissn&quot;:&quot;2213-6711&quot;,&quot;issue&quot;:&quot;2&quot;,&quot;title&quot;:&quot;C/EBPα Activates Pre-existing and De Novo Macrophage Enhancers during Induced Pre-B Cell Transdifferentiation and Myelopoiesis&quot;,&quot;volume&quot;:&quot;5&quot;,&quot;authors&quot;:[&quot;Chris van Oevelen&quot;,&quot;Samuel Collombet&quot;,&quot;Guillermo Vicent&quot;,&quot;Maarten Hoogenkamp&quot;,&quot;Cyrille Lepoivre&quot;,&quot;Aimee Badeaux&quot;,&quot;Lars Bussmann&quot;,&quot;Jose Luis Sardina&quot;,&quot;Denis Thieffry&quot;,&quot;Miguel Beato&quot;,&quot;Yang Shi&quot;,&quot;Constanze Bonifer&quot;,&quot;Thomas Graf&quot;],&quot;journal&quot;:&quot;Stem Cell Reports&quot;,&quot;abstract&quot;:&quot;Transcription-factor-induced somatic cell conversions are highly relevant for both basic and clinical research yet their mechanism is not fully understood and it is unclear whether they reflect normal differentiation processes. Here we show that during pre-B-cell-to-macrophage transdifferentiation, C/EBPα binds to two types of myeloid enhancers in B cells: pre-existing enhancers that are bound by PU.1, providing a platform for incoming C/EBPα; and de novo enhancers that are targeted by C/EBPα, acting as a pioneer factor for subsequent binding by PU.1. The order of factor binding dictates the upregulation kinetics of nearby genes. Pre-existing enhancers are broadly active throughout the hematopoietic lineage tree, including B cells. In contrast, de novo enhancers are silent in most cell types except in myeloid cells where they become activated by C/EBP factors. Our data suggest that C/EBPα recapitulates physiological developmental processes by short-circuiting two macrophage enhancer pathways in pre-B cells.&quot;,&quot;pagination&quot;:&quot;232-247&quot;,&quot;journal_abbrev&quot;:&quot;Stem Cell Rep&quot;},&quot;deleted&quot;:false,&quot;ext_ids&quot;:{&quot;doi&quot;:&quot;10.1016/j.stemcr.2015.06.007&quot;,&quot;pmid&quot;:&quot;26235892&quot;,&quot;pmcid&quot;:&quot;PMC4618662&quot;},&quot;user_data&quot;:{&quot;created&quot;:&quot;2020-01-21T06:02:40Z&quot;,&quot;modified&quot;:&quot;2020-01-21T06:02:40Z&quot;,&quot;createdby&quot;:&quot;web_reader 12.8.3&quot;,&quot;modifiedby&quot;:&quot;web_reader 12.8.3&quot;,&quot;has_annotations&quot;:false,&quot;unread&quot;:true,&quot;last_read&quot;:null},&quot;import_data&quot;:{},&quot;collection_id&quot;:&quot;6aad4fa3-e7ae-4b17-baf2-1561a39a9da6&quot;,&quot;custom_metadata&quot;:{},&quot;id&quot;:&quot;f4ae63b4-77b9-4807-ba40-7970e62f8d96&quot;,&quot;type&quot;:&quot;item&quot;,&quot;files&quot;:[],&quot;citeproc&quot;:{},&quot;atIndex&quot;:8}]"/>
    <we:property name="-1257436725" value="[{&quot;seq&quot;:5210,&quot;article&quot;:{&quot;year&quot;:2018,&quot;issue&quot;:&quot;12&quot;,&quot;title&quot;:&quot;Deep generative modeling for single-cell transcriptomics.&quot;,&quot;volume&quot;:&quot;15&quot;,&quot;authors&quot;:[&quot;Romain Lopez&quot;,&quot;Jeffrey Regier&quot;,&quot;Michael B Cole&quot;,&quot;Michael I Jordan&quot;,&quot;Nir Yosef&quot;],&quot;journal&quot;:&quot;Nat Methods&quot;,&quot;abstract&quot;:&quot;Single-cell transcriptome measurements can reveal unexplored biological diversity, but they suffer from technical noise and bias that must be modeled to account for the resulting uncertainty in downstream analyses. Here we introduce single-cell variational inference (scVI), a ready-to-use scalable framework for the probabilistic representation and analysis of gene expression in single cells ( https://github.com/YosefLab/scVI ). scVI uses stochastic optimization and deep neural networks to aggregate information across similar cells and genes and to approximate the distributions that underlie observed expression values, while accounting for batch effects and limited sensitivity. We used scVI for a range of fundamental analysis tasks including batch correction, visualization, clustering, and differential expression, and achieved high accuracy for each task.&quot;,&quot;citeproc&quot;:&quot;eyJpc3N1ZWQiOiIyMDE4LTEyLTAxVDAwOjAwOjAwLjAwMFoiLCJzdWJtaXR0ZWQiOiIyMDE4LTAzLTMwVDAwOjAwOjAwLjAwMFoiLCJldmVudC1kYXRlIjpudWxsLCJpc3N1ZSI6IjEyIiwibGFuZ3VhZ2UiOiJFbmdsaXNoIiwicGFnZSI6IjEwNTMgLSAxMDU4IiwiYWZmaWxpYXRpb24iOiJEZXBhcnRtZW50IG9mIEVsZWN0cmljYWwgRW5naW5lZXJpbmcgYW5kIENvbXB1dGVyIFNjaWVuY2VzLCBVbml2ZXJzaXR5IG9mIENhbGlmb3JuaWEsIEJlcmtlbGV5LCBCZXJrZWxleSwgQ0EsIFVTQS4iLCJwdWJsaXNoZXIiOiJOYXR1cmUgUHVibGlzaGluZyBHcm91cCIsImVwcmludGNsYXNzIjoiMTUiLCJ0eXBlIjoiYXJ0aWNsZS1tYWdhemluZSJ9&quot;,&quot;pagination&quot;:&quot;1053 - 1058&quot;},&quot;deleted&quot;:false,&quot;ext_ids&quot;:{&quot;doi&quot;:&quot;10.1038/s41592-018-0229-2&quot;},&quot;item_type&quot;:&quot;article&quot;,&quot;user_data&quot;:{&quot;star&quot;:false,&quot;tags&quot;:[&quot;Imputation&quot;,&quot;RNA-seq&quot;,&quot;Single Cell&quot;,&quot;VAE&quot;],&quot;color&quot;:null,&quot;rating&quot;:0,&quot;citekey&quot;:&quot;Lopez:2018fc&quot;,&quot;created&quot;:&quot;2019-01-07T04:07:01.451Z&quot;,&quot;modified&quot;:&quot;2019-11-14T01:42:07Z&quot;,&quot;createdby&quot;:&quot;uploader 0.3.55&quot;,&quot;last_read&quot;:&quot;2019-11-14T01:42:07Z&quot;,&quot;modifiedby&quot;:&quot;uploader 0.3.55&quot;,&quot;view_count&quot;:1,&quot;has_annotations&quot;:false,&quot;unread&quot;:false},&quot;import_data&quot;:{&quot;source&quot;:&quot;Papers 3&quot;,&quot;imported_by&quot;:&quot;uploader 0.3.55&quot;,&quot;original_id&quot;:&quot;89605BC9-357D-40F9-95B4-18BF5BB9D8E5&quot;,&quot;original_type&quot;:&quot;journal article&quot;},&quot;data_version&quot;:1,&quot;collection_id&quot;:&quot;6aad4fa3-e7ae-4b17-baf2-1561a39a9da6&quot;,&quot;custom_metadata&quot;:{&quot;date&quot;:&quot;2018-12&quot;,&quot;kind&quot;:&quot;OriginalPaper&quot;,&quot;pmid&quot;:&quot;30504886&quot;,&quot;read&quot;:&quot;false&quot;,&quot;type&quot;:&quot;article&quot;,&quot;pages&quot;:&quot;1053-1058&quot;,&quot;pmcid&quot;:&quot;PMC6289068&quot;,&quot;status&quot;:&quot;Printed Publication&quot;,&quot;pdf_url&quot;:&quot;http://www.nature.com/articles/s41592-018-0229-2.pdf&quot;,&quot;accepted&quot;:&quot;2018-10-26&quot;,&quot;accessed&quot;:&quot;2&quot;,&quot;language&quot;:&quot;English&quot;,&quot;copyright&quot;:&quot;2018 The Author(s), under exclusive licence to Springer Nature America, Inc.&quot;,&quot;papers_id&quot;:&quot;89605BC9-357D-40F9-95B4-18BF5BB9D8E5&quot;,&quot;submitted&quot;:&quot;2018-03-30&quot;,&quot;times_read&quot;:&quot;15&quot;,&quot;institution&quot;:&quot;Department of Electrical Engineering and Computer Sciences, University of California, Berkeley, Berkeley, CA, USA.&quot;},&quot;id&quot;:&quot;29c58e63-7d2a-4044-8d3a-7a874636de0a&quot;,&quot;type&quot;:&quot;item&quot;,&quot;files&quot;:[],&quot;citeproc&quot;:{&quot;issued&quot;:&quot;2018-12-01T00:00:00.000Z&quot;,&quot;submitted&quot;:&quot;2018-03-30T00:00:00.000Z&quot;,&quot;event-date&quot;:null,&quot;issue&quot;:&quot;12&quot;,&quot;language&quot;:&quot;English&quot;,&quot;page&quot;:&quot;1053 - 1058&quot;,&quot;affiliation&quot;:&quot;Department of Electrical Engineering and Computer Sciences, University of California, Berkeley, Berkeley, CA, USA.&quot;,&quot;publisher&quot;:&quot;Nature Publishing Group&quot;,&quot;eprintclass&quot;:&quot;15&quot;,&quot;type&quot;:&quot;article-magazine&quot;},&quot;atIndex&quot;:1}]"/>
    <we:property name="-1384475684" value="[{&quot;seq&quot;:261,&quot;article&quot;:{&quot;year&quot;:2013,&quot;issue&quot;:&quot;3&quot;,&quot;title&quot;:&quot;Hierarchical mechanisms for direct reprogramming of fibroblasts to neurons.&quot;,&quot;volume&quot;:&quot;155&quot;,&quot;authors&quot;:[&quot;Orly L Wapinski&quot;,&quot;Thomas Vierbuchen&quot;,&quot;Kun Qu&quot;,&quot;Qian Yi Lee&quot;,&quot;Soham Chanda&quot;,&quot;Daniel R Fuentes&quot;,&quot;Paul G Giresi&quot;,&quot;Yi Han Ng&quot;,&quot;Samuele Marro&quot;,&quot;Norma F Neff&quot;,&quot;Daniela Drechsel&quot;,&quot;Ben Martynoga&quot;,&quot;Diogo S Castro&quot;,&quot;Ashley E Webb&quot;,&quot;Thomas C Südhof&quot;,&quot;Anne Brunet&quot;,&quot;Francois Guillemot&quot;,&quot;Howard Y Chang&quot;,&quot;Marius Wernig&quot;],&quot;journal&quot;:&quot;Cell&quot;,&quot;abstract&quot;:&quot;Direct lineage reprogramming is a promising approach for human disease modeling and regenerative medicine, with poorly understood mechanisms. Here, we reveal a hierarchical mechanism in the direct conversion of fibroblasts into induced neuronal (iN) cells mediated by the transcription factors Ascl1, Brn2, and Myt1l. Ascl1 acts as an \&quot;on-target\&quot; pioneer factor by immediately occupying most cognate genomic sites in fibroblasts. In contrast, Brn2 and Myt1l do not access fibroblast chromatin productively on their own; instead, Ascl1 recruits Brn2 to Ascl1 sites genome wide. A unique trivalent chromatin signature in the host cells predicts the permissiveness for Ascl1 pioneering activity among different cell types. Finally, we identified Zfp238 as a key Ascl1 target gene that can partially substitute for Ascl1 during iN cell reprogramming. Thus, a precise match between pioneer factors and the chromatin context at key target genes is determinative for transdifferentiation to neurons and likely other cell types.&quot;,&quot;citeproc&quot;:&quot;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&quot;,&quot;pagination&quot;:&quot;621 - 635&quot;},&quot;deleted&quot;:false,&quot;ext_ids&quot;:{&quot;doi&quot;:&quot;10.1016/j.cell.2013.09.028&quot;},&quot;item_type&quot;:&quot;article&quot;,&quot;user_data&quot;:{&quot;star&quot;:false,&quot;tags&quot;:[&quot;ChIP-seq&quot;,&quot;Pioneer Factor&quot;],&quot;color&quot;:null,&quot;rating&quot;:0,&quot;citekey&quot;:&quot;Wapinski:2013ep&quot;,&quot;created&quot;:&quot;2017-03-23T23:47:34.484Z&quot;,&quot;modified&quot;:&quot;2019-11-14T00:25:21Z&quot;,&quot;createdby&quot;:&quot;uploader 0.3.55&quot;,&quot;last_read&quot;:&quot;2019-11-14T00:25:20Z&quot;,&quot;modifiedby&quot;:&quot;uploader 0.3.55&quot;,&quot;view_count&quot;:1,&quot;has_annotations&quot;:false,&quot;unread&quot;:false},&quot;import_data&quot;:{&quot;source&quot;:&quot;Papers 3&quot;,&quot;imported_by&quot;:&quot;uploader 0.3.55&quot;,&quot;original_id&quot;:&quot;569B590A-3E0D-4A26-9CD8-50C8A055BE15&quot;,&quot;original_type&quot;:&quot;journal article&quot;},&quot;data_version&quot;:1,&quot;collection_id&quot;:&quot;6aad4fa3-e7ae-4b17-baf2-1561a39a9da6&quot;,&quot;custom_metadata&quot;:{&quot;date&quot;:&quot;2013-10-24&quot;,&quot;pmid&quot;:&quot;24243019&quot;,&quot;read&quot;:&quot;true&quot;,&quot;type&quot;:&quot;article&quot;,&quot;pages&quot;:&quot;621-635&quot;,&quot;pmcid&quot;:&quot;PMC3871197&quot;,&quot;status&quot;:&quot;Printed Publication&quot;,&quot;accepted&quot;:&quot;2013-09-18&quot;,&quot;accessed&quot;:&quot;2&quot;,&quot;language&quot;:&quot;English&quot;,&quot;copyright&quot;:&quot;Copyright © 2013 Elsevier Inc. All rights reserved.&quot;,&quot;papers_id&quot;:&quot;569B590A-3E0D-4A26-9CD8-50C8A055BE15&quot;,&quot;submitted&quot;:&quot;2012-11-26&quot;,&quot;times_read&quot;:&quot;5&quot;,&quot;institution&quot;:&quot;Howard Hughes Medical Institute and Program in Epithelial Biology, Stanford University, Stanford, CA 94305, USA; Program in Cancer Biology, Stanford University, Stanford, CA 94305, USA.&quot;},&quot;id&quot;:&quot;344577e6-85a4-4584-bc05-ae37f8d57884&quot;,&quot;type&quot;:&quot;item&quot;,&quot;files&quot;:[],&quot;citeproc&quot;:{&quot;issued&quot;:&quot;2013-10-24T00:00:00.000Z&quot;,&quot;submitted&quot;:&quot;2012-11-26T00:00:00.000Z&quot;,&quot;event-date&quot;:&quot;2013-06-06T00:00:00.000Z&quot;,&quot;issue&quot;:&quot;3&quot;,&quot;language&quot;:&quot;English&quot;,&quot;page&quot;:&quot;621 - 635&quot;,&quot;affiliation&quot;:&quot;Howard Hughes Medical Institute and Program in Epithelial Biology, Stanford University, Stanford, CA 94305, USA; Program in Cancer Biology, Stanford University, Stanford, CA 94305, USA.&quot;,&quot;eprintclass&quot;:&quot;155&quot;,&quot;type&quot;:&quot;article-magazine&quot;},&quot;atIndex&quot;:10}]"/>
    <we:property name="-1393027908" value="[{&quot;seq&quot;:5210,&quot;article&quot;:{&quot;year&quot;:2018,&quot;issue&quot;:&quot;12&quot;,&quot;title&quot;:&quot;Deep generative modeling for single-cell transcriptomics.&quot;,&quot;volume&quot;:&quot;15&quot;,&quot;authors&quot;:[&quot;Romain Lopez&quot;,&quot;Jeffrey Regier&quot;,&quot;Michael B Cole&quot;,&quot;Michael I Jordan&quot;,&quot;Nir Yosef&quot;],&quot;journal&quot;:&quot;Nat Methods&quot;,&quot;abstract&quot;:&quot;Single-cell transcriptome measurements can reveal unexplored biological diversity, but they suffer from technical noise and bias that must be modeled to account for the resulting uncertainty in downstream analyses. Here we introduce single-cell variational inference (scVI), a ready-to-use scalable framework for the probabilistic representation and analysis of gene expression in single cells ( https://github.com/YosefLab/scVI ). scVI uses stochastic optimization and deep neural networks to aggregate information across similar cells and genes and to approximate the distributions that underlie observed expression values, while accounting for batch effects and limited sensitivity. We used scVI for a range of fundamental analysis tasks including batch correction, visualization, clustering, and differential expression, and achieved high accuracy for each task.&quot;,&quot;citeproc&quot;:&quot;eyJpc3N1ZWQiOiIyMDE4LTEyLTAxVDAwOjAwOjAwLjAwMFoiLCJzdWJtaXR0ZWQiOiIyMDE4LTAzLTMwVDAwOjAwOjAwLjAwMFoiLCJldmVudC1kYXRlIjpudWxsLCJpc3N1ZSI6IjEyIiwibGFuZ3VhZ2UiOiJFbmdsaXNoIiwicGFnZSI6IjEwNTMgLSAxMDU4IiwiYWZmaWxpYXRpb24iOiJEZXBhcnRtZW50IG9mIEVsZWN0cmljYWwgRW5naW5lZXJpbmcgYW5kIENvbXB1dGVyIFNjaWVuY2VzLCBVbml2ZXJzaXR5IG9mIENhbGlmb3JuaWEsIEJlcmtlbGV5LCBCZXJrZWxleSwgQ0EsIFVTQS4iLCJwdWJsaXNoZXIiOiJOYXR1cmUgUHVibGlzaGluZyBHcm91cCIsImVwcmludGNsYXNzIjoiMTUiLCJ0eXBlIjoiYXJ0aWNsZS1tYWdhemluZSJ9&quot;,&quot;pagination&quot;:&quot;1053 - 1058&quot;},&quot;deleted&quot;:false,&quot;ext_ids&quot;:{&quot;doi&quot;:&quot;10.1038/s41592-018-0229-2&quot;},&quot;item_type&quot;:&quot;article&quot;,&quot;user_data&quot;:{&quot;star&quot;:false,&quot;tags&quot;:[&quot;Imputation&quot;,&quot;RNA-seq&quot;,&quot;Single Cell&quot;,&quot;VAE&quot;],&quot;color&quot;:null,&quot;rating&quot;:0,&quot;citekey&quot;:&quot;Lopez:2018fc&quot;,&quot;created&quot;:&quot;2019-01-07T04:07:01.451Z&quot;,&quot;modified&quot;:&quot;2019-11-14T01:42:07Z&quot;,&quot;createdby&quot;:&quot;uploader 0.3.55&quot;,&quot;last_read&quot;:&quot;2019-11-14T01:42:07Z&quot;,&quot;modifiedby&quot;:&quot;uploader 0.3.55&quot;,&quot;view_count&quot;:1,&quot;has_annotations&quot;:false,&quot;unread&quot;:false},&quot;import_data&quot;:{&quot;source&quot;:&quot;Papers 3&quot;,&quot;imported_by&quot;:&quot;uploader 0.3.55&quot;,&quot;original_id&quot;:&quot;89605BC9-357D-40F9-95B4-18BF5BB9D8E5&quot;,&quot;original_type&quot;:&quot;journal article&quot;},&quot;data_version&quot;:1,&quot;collection_id&quot;:&quot;6aad4fa3-e7ae-4b17-baf2-1561a39a9da6&quot;,&quot;custom_metadata&quot;:{&quot;date&quot;:&quot;2018-12&quot;,&quot;kind&quot;:&quot;OriginalPaper&quot;,&quot;pmid&quot;:&quot;30504886&quot;,&quot;read&quot;:&quot;false&quot;,&quot;type&quot;:&quot;article&quot;,&quot;pages&quot;:&quot;1053-1058&quot;,&quot;pmcid&quot;:&quot;PMC6289068&quot;,&quot;status&quot;:&quot;Printed Publication&quot;,&quot;pdf_url&quot;:&quot;http://www.nature.com/articles/s41592-018-0229-2.pdf&quot;,&quot;accepted&quot;:&quot;2018-10-26&quot;,&quot;accessed&quot;:&quot;2&quot;,&quot;language&quot;:&quot;English&quot;,&quot;copyright&quot;:&quot;2018 The Author(s), under exclusive licence to Springer Nature America, Inc.&quot;,&quot;papers_id&quot;:&quot;89605BC9-357D-40F9-95B4-18BF5BB9D8E5&quot;,&quot;submitted&quot;:&quot;2018-03-30&quot;,&quot;times_read&quot;:&quot;15&quot;,&quot;institution&quot;:&quot;Department of Electrical Engineering and Computer Sciences, University of California, Berkeley, Berkeley, CA, USA.&quot;},&quot;id&quot;:&quot;29c58e63-7d2a-4044-8d3a-7a874636de0a&quot;,&quot;type&quot;:&quot;item&quot;,&quot;files&quot;:[],&quot;citeproc&quot;:{&quot;issued&quot;:&quot;2018-12-01T00:00:00.000Z&quot;,&quot;submitted&quot;:&quot;2018-03-30T00:00:00.000Z&quot;,&quot;event-date&quot;:null,&quot;issue&quot;:&quot;12&quot;,&quot;language&quot;:&quot;English&quot;,&quot;page&quot;:&quot;1053 - 1058&quot;,&quot;affiliation&quot;:&quot;Department of Electrical Engineering and Computer Sciences, University of California, Berkeley, Berkeley, CA, USA.&quot;,&quot;publisher&quot;:&quot;Nature Publishing Group&quot;,&quot;eprintclass&quot;:&quot;15&quot;,&quot;type&quot;:&quot;article-magazine&quot;},&quot;atIndex&quot;:1}]"/>
    <we:property name="-1498962426" value="[{&quot;drm&quot;:null,&quot;seq&quot;:8787,&quot;article&quot;:{&quot;year&quot;:2019,&quot;title&quot;:&quot;Pioneer and nonpioneer cooperation drives lineage specific chromatin opening&quot;,&quot;authors&quot;:[&quot;Alexandre Mayran&quot;,&quot;Kevin Sochodolsky&quot;,&quot;Konstantin Khetchoumian&quot;,&quot;Juliette Harris&quot;,&quot;Yves Gauthier&quot;,&quot;Amandine Bemmo&quot;,&quot;Aurelio Balsalobre&quot;,&quot;Jacques Drouin&quot;],&quot;journal&quot;:&quot;bioRxiv&quot;,&quot;abstract&quot;:&quot;&lt;p&gt;Pioneer transcription factors are coined as having the unique property of \&quot;opening closed chromatin sites\&quot; for implementation of cell fates. We previously showed that the pioneer Pax7 specifies melanotrope cells through deployment of an enhancer repertoire: this allows binding of Tpit, a nonpioneer factor that determines the related lineages of melanotropes and corticotropes. Here, we investigated the relation between these two factors in the pioneer mechanism. Cell-specific gene expression and chromatin landscapes were defined by scRNAseq and chromatin accessibility profiling. We found that in vivo deployment of the melanotrope enhancer repertoire and chromatin opening requires both Pax7 and Tpit. In cells, binding of heterochromatin targets by Pax7 is independent of Tpit but Pax7-dependent chromatin opening requires Tpit. The present work shows that pioneer core properties are limited to the ability to recognize heterochromatin targets and facilitate nonpioneer binding. Chromatin opening per se may be provided through cooperation with nonpioneer factors.&lt;/p&gt;&quot;,&quot;citeproc&quot;:&quot;eyJpc3N1ZWQiOiIyMDE5LTAxLTIyVDAwOjAwOjAwLjAwMFoiLCJzdWJtaXR0ZWQiOm51bGwsImV2ZW50LWRhdGUiOm51bGwsImxhbmd1YWdlIjoiRW5nbGlzaCIsInBhZ2UiOiI0NzI2NDciLCJhZmZpbGlhdGlvbiI6ImJpb1J4aXYiLCJwdWJsaXNoZXIiOiJDb2xkIFNwcmluZyBIYXJib3IgTGFib3JhdG9yeSIsInR5cGUiOiJhcnRpY2xlLW1hZ2F6aW5lIn0=&quot;,&quot;pagination&quot;:&quot;472647&quot;},&quot;deleted&quot;:false,&quot;ext_ids&quot;:{&quot;doi&quot;:&quot;10.1101/472647&quot;},&quot;item_type&quot;:&quot;article&quot;,&quot;purchased&quot;:null,&quot;user_data&quot;:{&quot;star&quot;:false,&quot;tags&quot;:[&quot;Pioneer Factor&quot;],&quot;color&quot;:null,&quot;rating&quot;:0,&quot;citekey&quot;:&quot;Mayran:2019fh&quot;,&quot;created&quot;:&quot;2019-05-01T22:34:35.065Z&quot;,&quot;modified&quot;:&quot;2020-01-20T22:47:41Z&quot;,&quot;createdby&quot;:&quot;uploader 0.3.55&quot;,&quot;last_read&quot;:&quot;2020-01-20T22:46:53Z&quot;,&quot;modifiedby&quot;:&quot;web_reader 12.8.3&quot;,&quot;view_count&quot;:3,&quot;has_annotations&quot;:true,&quot;unread&quot;:false},&quot;import_data&quot;:{&quot;source&quot;:&quot;Papers 3&quot;,&quot;imported_by&quot;:&quot;uploader 0.3.55&quot;,&quot;original_id&quot;:&quot;08827E09-CC64-4BD8-B70F-31DF245E0741&quot;,&quot;original_type&quot;:&quot;journal article&quot;},&quot;data_version&quot;:1,&quot;collection_id&quot;:&quot;6aad4fa3-e7ae-4b17-baf2-1561a39a9da6&quot;,&quot;custom_metadata&quot;:{&quot;date&quot;:&quot;2019-01-22&quot;,&quot;read&quot;:&quot;true&quot;,&quot;type&quot;:&quot;article&quot;,&quot;pages&quot;:&quot;472647&quot;,&quot;pdf_url&quot;:&quot;https://www.biorxiv.org/content/biorxiv/early/2019/01/22/472647.full.pdf&quot;,&quot;accessed&quot;:&quot;0&quot;,&quot;language&quot;:&quot;English&quot;,&quot;copyright&quot;:&quot;© 2019, Posted by Cold Spring Harbor Laboratory. This pre-print is available under a Creative Commons License (Attribution-NonCommercial-NoDerivs 4.0 International), CC BY-NC-ND 4.0, as described at http://creativecommons.org/licenses/by-nc-nd/4.0/&quot;,&quot;papers_id&quot;:&quot;08827E09-CC64-4BD8-B70F-31DF245E0741&quot;,&quot;times_read&quot;:&quot;2&quot;,&quot;institution&quot;:&quot;bioRxiv&quot;},&quot;id&quot;:&quot;bf61ec6d-7f4f-4e12-8b86-3e0fddd7d31d&quot;,&quot;type&quot;:&quot;item&quot;,&quot;files&quot;:[{&quot;name&quot;:&quot;www.biorxiv.org 1/20/2020, 4:39:36 PM.pdf&quot;,&quot;size&quot;:10405072,&quot;type&quot;:&quot;article&quot;,&quot;pages&quot;:52,&quot;sha256&quot;:&quot;ef3a7415363242089b1a16cd6ce846384fc037704bbe34ede44f9b2baa8ea01d&quot;,&quot;created&quot;:&quot;2020-01-20T22:39:36Z&quot;,&quot;file_type&quot;:&quot;pdf&quot;,&quot;source_url&quot;:&quot;www.biorxiv.org%201%2F20%2F2020%2C%204%3A39%3A36%20PM.pdf&quot;,&quot;access_method&quot;:&quot;personal_library&quot;}],&quot;pdf_hash&quot;:&quot;ef3a7415363242089b1a16cd6ce846384fc037704bbe34ede44f9b2baa8ea01d&quot;,&quot;primary_file_type&quot;:&quot;pdf&quot;,&quot;primary_file_hash&quot;:&quot;ef3a7415363242089b1a16cd6ce846384fc037704bbe34ede44f9b2baa8ea01d&quot;,&quot;citeproc&quot;:{&quot;issued&quot;:&quot;2019-01-22T00:00:00.000Z&quot;,&quot;submitted&quot;:null,&quot;event-date&quot;:null,&quot;language&quot;:&quot;English&quot;,&quot;page&quot;:&quot;472647&quot;,&quot;affiliation&quot;:&quot;bioRxiv&quot;,&quot;publisher&quot;:&quot;Cold Spring Harbor Laboratory&quot;,&quot;type&quot;:&quot;article-magazine&quot;},&quot;atIndex&quot;:7}]"/>
    <we:property name="-1742862364" value="[{&quot;seq&quot;:8818,&quot;article&quot;:{&quot;issn&quot;:&quot;2213-6711&quot;,&quot;year&quot;:2015,&quot;eissn&quot;:&quot;2213-6711&quot;,&quot;issue&quot;:&quot;2&quot;,&quot;title&quot;:&quot;C/EBPα Activates Pre-existing and De Novo Macrophage Enhancers during Induced Pre-B Cell Transdifferentiation and Myelopoiesis&quot;,&quot;volume&quot;:&quot;5&quot;,&quot;authors&quot;:[&quot;Chris van Oevelen&quot;,&quot;Samuel Collombet&quot;,&quot;Guillermo Vicent&quot;,&quot;Maarten Hoogenkamp&quot;,&quot;Cyrille Lepoivre&quot;,&quot;Aimee Badeaux&quot;,&quot;Lars Bussmann&quot;,&quot;Jose Luis Sardina&quot;,&quot;Denis Thieffry&quot;,&quot;Miguel Beato&quot;,&quot;Yang Shi&quot;,&quot;Constanze Bonifer&quot;,&quot;Thomas Graf&quot;],&quot;journal&quot;:&quot;Stem Cell Reports&quot;,&quot;abstract&quot;:&quot;Transcription-factor-induced somatic cell conversions are highly relevant for both basic and clinical research yet their mechanism is not fully understood and it is unclear whether they reflect normal differentiation processes. Here we show that during pre-B-cell-to-macrophage transdifferentiation, C/EBPα binds to two types of myeloid enhancers in B cells: pre-existing enhancers that are bound by PU.1, providing a platform for incoming C/EBPα; and de novo enhancers that are targeted by C/EBPα, acting as a pioneer factor for subsequent binding by PU.1. The order of factor binding dictates the upregulation kinetics of nearby genes. Pre-existing enhancers are broadly active throughout the hematopoietic lineage tree, including B cells. In contrast, de novo enhancers are silent in most cell types except in myeloid cells where they become activated by C/EBP factors. Our data suggest that C/EBPα recapitulates physiological developmental processes by short-circuiting two macrophage enhancer pathways in pre-B cells.&quot;,&quot;pagination&quot;:&quot;232-247&quot;,&quot;journal_abbrev&quot;:&quot;Stem Cell Rep&quot;},&quot;deleted&quot;:false,&quot;ext_ids&quot;:{&quot;doi&quot;:&quot;10.1016/j.stemcr.2015.06.007&quot;,&quot;pmid&quot;:&quot;26235892&quot;,&quot;pmcid&quot;:&quot;PMC4618662&quot;},&quot;user_data&quot;:{&quot;created&quot;:&quot;2020-01-21T06:02:40Z&quot;,&quot;modified&quot;:&quot;2020-01-21T06:02:40Z&quot;,&quot;createdby&quot;:&quot;web_reader 12.8.3&quot;,&quot;modifiedby&quot;:&quot;web_reader 12.8.3&quot;,&quot;has_annotations&quot;:false,&quot;unread&quot;:true,&quot;last_read&quot;:null},&quot;import_data&quot;:{},&quot;collection_id&quot;:&quot;6aad4fa3-e7ae-4b17-baf2-1561a39a9da6&quot;,&quot;custom_metadata&quot;:{},&quot;id&quot;:&quot;f4ae63b4-77b9-4807-ba40-7970e62f8d96&quot;,&quot;type&quot;:&quot;item&quot;,&quot;files&quot;:[],&quot;citeproc&quot;:{},&quot;atIndex&quot;:7,&quot;item&quot;:{&quot;id&quot;:&quot;f4ae63b4-77b9-4807-ba40-7970e62f8d96&quot;,&quot;type&quot;:&quot;article-journal&quot;,&quot;DOI&quot;:&quot;10.1016/j.stemcr.2015.06.007&quot;,&quot;container-title&quot;:&quot;Stem Cell Reports&quot;,&quot;container-title-short&quot;:&quot;Stem Cell Rep&quot;,&quot;journalAbbreviation&quot;:&quot;Stem Cell Rep&quot;,&quot;title&quot;:&quot;C/EBPα Activates Pre-existing and De Novo Macrophage Enhancers during Induced Pre-B Cell Transdifferentiation and Myelopoiesis&quot;,&quot;abstract&quot;:&quot;Transcription-factor-induced somatic cell conversions are highly relevant for both basic and clinical research yet their mechanism is not fully understood and it is unclear whether they reflect normal differentiation processes. Here we show that during pre-B-cell-to-macrophage transdifferentiation, C/EBPα binds to two types of myeloid enhancers in B cells: pre-existing enhancers that are bound by PU.1, providing a platform for incoming C/EBPα; and de novo enhancers that are targeted by C/EBPα, acting as a pioneer factor for subsequent binding by PU.1. The order of factor binding dictates the upregulation kinetics of nearby genes. Pre-existing enhancers are broadly active throughout the hematopoietic lineage tree, including B cells. In contrast, de novo enhancers are silent in most cell types except in myeloid cells where they become activated by C/EBP factors. Our data suggest that C/EBPα recapitulates physiological developmental processes by short-circuiting two macrophage enhancer pathways in pre-B cells.&quot;,&quot;ISSN&quot;:&quot;2213-6711&quot;,&quot;volume&quot;:&quot;5&quot;,&quot;issue&quot;:&quot;2&quot;,&quot;page&quot;:&quot;232-247&quot;,&quot;original-date&quot;:{},&quot;issued&quot;:{&quot;year&quot;:2015},&quot;author&quot;:[{&quot;family&quot;:&quot;van Oevelen&quot;,&quot;given&quot;:&quot;Chris&quot;},{&quot;family&quot;:&quot;Collombet&quot;,&quot;given&quot;:&quot;Samuel&quot;},{&quot;family&quot;:&quot;Vicent&quot;,&quot;given&quot;:&quot;Guillermo&quot;},{&quot;family&quot;:&quot;Hoogenkamp&quot;,&quot;given&quot;:&quot;Maarten&quot;},{&quot;family&quot;:&quot;Lepoivre&quot;,&quot;given&quot;:&quot;Cyrille&quot;},{&quot;family&quot;:&quot;Badeaux&quot;,&quot;given&quot;:&quot;Aimee&quot;},{&quot;family&quot;:&quot;Bussmann&quot;,&quot;given&quot;:&quot;Lars&quot;},{&quot;family&quot;:&quot;Sardina&quot;,&quot;given&quot;:&quot;Jose&quot;},{&quot;family&quot;:&quot;Thieffry&quot;,&quot;given&quot;:&quot;Denis&quot;},{&quot;family&quot;:&quot;Beato&quot;,&quot;given&quot;:&quot;Miguel&quot;},{&quot;family&quot;:&quot;Shi&quot;,&quot;given&quot;:&quot;Yang&quot;},{&quot;family&quot;:&quot;Bonifer&quot;,&quot;given&quot;:&quot;Constanze&quot;},{&quot;family&quot;:&quot;Graf&quot;,&quot;given&quot;:&quot;Thomas&quot;}],&quot;page-first&quot;:&quot;232&quot;}},{&quot;seq&quot;:261,&quot;article&quot;:{&quot;year&quot;:2013,&quot;issue&quot;:&quot;3&quot;,&quot;title&quot;:&quot;Hierarchical mechanisms for direct reprogramming of fibroblasts to neurons.&quot;,&quot;volume&quot;:&quot;155&quot;,&quot;authors&quot;:[&quot;Orly L Wapinski&quot;,&quot;Thomas Vierbuchen&quot;,&quot;Kun Qu&quot;,&quot;Qian Yi Lee&quot;,&quot;Soham Chanda&quot;,&quot;Daniel R Fuentes&quot;,&quot;Paul G Giresi&quot;,&quot;Yi Han Ng&quot;,&quot;Samuele Marro&quot;,&quot;Norma F Neff&quot;,&quot;Daniela Drechsel&quot;,&quot;Ben Martynoga&quot;,&quot;Diogo S Castro&quot;,&quot;Ashley E Webb&quot;,&quot;Thomas C Südhof&quot;,&quot;Anne Brunet&quot;,&quot;Francois Guillemot&quot;,&quot;Howard Y Chang&quot;,&quot;Marius Wernig&quot;],&quot;journal&quot;:&quot;Cell&quot;,&quot;abstract&quot;:&quot;Direct lineage reprogramming is a promising approach for human disease modeling and regenerative medicine, with poorly understood mechanisms. Here, we reveal a hierarchical mechanism in the direct conversion of fibroblasts into induced neuronal (iN) cells mediated by the transcription factors Ascl1, Brn2, and Myt1l. Ascl1 acts as an \&quot;on-target\&quot; pioneer factor by immediately occupying most cognate genomic sites in fibroblasts. In contrast, Brn2 and Myt1l do not access fibroblast chromatin productively on their own; instead, Ascl1 recruits Brn2 to Ascl1 sites genome wide. A unique trivalent chromatin signature in the host cells predicts the permissiveness for Ascl1 pioneering activity among different cell types. Finally, we identified Zfp238 as a key Ascl1 target gene that can partially substitute for Ascl1 during iN cell reprogramming. Thus, a precise match between pioneer factors and the chromatin context at key target genes is determinative for transdifferentiation to neurons and likely other cell types.&quot;,&quot;citeproc&quot;:&quot;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&quot;,&quot;pagination&quot;:&quot;621 - 635&quot;},&quot;deleted&quot;:false,&quot;ext_ids&quot;:{&quot;doi&quot;:&quot;10.1016/j.cell.2013.09.028&quot;},&quot;item_type&quot;:&quot;article&quot;,&quot;user_data&quot;:{&quot;star&quot;:false,&quot;tags&quot;:[&quot;ChIP-seq&quot;,&quot;Pioneer Factor&quot;],&quot;color&quot;:null,&quot;rating&quot;:0,&quot;citekey&quot;:&quot;Wapinski:2013ep&quot;,&quot;created&quot;:&quot;2017-03-23T23:47:34.484Z&quot;,&quot;modified&quot;:&quot;2019-11-14T00:25:21Z&quot;,&quot;createdby&quot;:&quot;uploader 0.3.55&quot;,&quot;last_read&quot;:&quot;2019-11-14T00:25:20Z&quot;,&quot;modifiedby&quot;:&quot;uploader 0.3.55&quot;,&quot;view_count&quot;:1,&quot;has_annotations&quot;:false,&quot;unread&quot;:false},&quot;import_data&quot;:{&quot;source&quot;:&quot;Papers 3&quot;,&quot;imported_by&quot;:&quot;uploader 0.3.55&quot;,&quot;original_id&quot;:&quot;569B590A-3E0D-4A26-9CD8-50C8A055BE15&quot;,&quot;original_type&quot;:&quot;journal article&quot;},&quot;data_version&quot;:1,&quot;collection_id&quot;:&quot;6aad4fa3-e7ae-4b17-baf2-1561a39a9da6&quot;,&quot;custom_metadata&quot;:{&quot;date&quot;:&quot;2013-10-24&quot;,&quot;pmid&quot;:&quot;24243019&quot;,&quot;read&quot;:&quot;true&quot;,&quot;type&quot;:&quot;article&quot;,&quot;pages&quot;:&quot;621-635&quot;,&quot;pmcid&quot;:&quot;PMC3871197&quot;,&quot;status&quot;:&quot;Printed Publication&quot;,&quot;accepted&quot;:&quot;2013-09-18&quot;,&quot;accessed&quot;:&quot;2&quot;,&quot;language&quot;:&quot;English&quot;,&quot;copyright&quot;:&quot;Copyright © 2013 Elsevier Inc. All rights reserved.&quot;,&quot;papers_id&quot;:&quot;569B590A-3E0D-4A26-9CD8-50C8A055BE15&quot;,&quot;submitted&quot;:&quot;2012-11-26&quot;,&quot;times_read&quot;:&quot;5&quot;,&quot;institution&quot;:&quot;Howard Hughes Medical Institute and Program in Epithelial Biology, Stanford University, Stanford, CA 94305, USA; Program in Cancer Biology, Stanford University, Stanford, CA 94305, USA.&quot;},&quot;id&quot;:&quot;344577e6-85a4-4584-bc05-ae37f8d57884&quot;,&quot;type&quot;:&quot;item&quot;,&quot;files&quot;:[],&quot;citeproc&quot;:{&quot;issued&quot;:&quot;2013-10-24T00:00:00.000Z&quot;,&quot;submitted&quot;:&quot;2012-11-26T00:00:00.000Z&quot;,&quot;event-date&quot;:&quot;2013-06-06T00:00:00.000Z&quot;,&quot;issue&quot;:&quot;3&quot;,&quot;language&quot;:&quot;English&quot;,&quot;page&quot;:&quot;621 - 635&quot;,&quot;affiliation&quot;:&quot;Howard Hughes Medical Institute and Program in Epithelial Biology, Stanford University, Stanford, CA 94305, USA; Program in Cancer Biology, Stanford University, Stanford, CA 94305, USA.&quot;,&quot;eprintclass&quot;:&quot;155&quot;,&quot;type&quot;:&quot;article-magazine&quot;},&quot;atIndex&quot;:10}]"/>
    <we:property name="-1952465152" value="[{&quot;drm&quot;:null,&quot;seq&quot;:2097,&quot;article&quot;:{&quot;year&quot;:2016,&quot;issue&quot;:&quot;1&quot;,&quot;title&quot;:&quot;GATA3-dependent cellular reprogramming requires activation-domain dependent recruitment of a chromatin remodeler.&quot;,&quot;volume&quot;:&quot;17&quot;,&quot;authors&quot;:[&quot;Motoki Takaku&quot;,&quot;Sara A Grimm&quot;,&quot;Takashi Shimbo&quot;,&quot;Lalith Perera&quot;,&quot;Roberta Menafra&quot;,&quot;Hendrik G Stunnenberg&quot;,&quot;Trevor K Archer&quot;,&quot;Shinichi Machida&quot;,&quot;Hitoshi Kurumizaka&quot;,&quot;Paul A Wade&quot;],&quot;journal&quot;:&quot;Genome Biol&quot;,&quot;abstract&quot;:&quot;BACKGROUND:Transcription factor-dependent cellular reprogramming is integral to normal development and is central to production of induced pluripotent stem cells. This process typically requires pioneer transcription factors (TFs) to induce de novo formation of enhancers at previously closed chromatin. Mechanistic information on this process is currently sparse.\n\nRESULTS:Here we explore the mechanistic basis by which GATA3 functions as a pioneer TF in a cellular reprogramming event relevant to breast cancer, the mesenchymal to epithelial transition (MET). In some instances, GATA3 binds previously inaccessible chromatin, characterized by stable, positioned nucleosomes where it induces nucleosome eviction, alters local histone modifications, and remodels local chromatin architecture. At other loci, GATA3 binding induces nucleosome sliding without concomitant generation of accessible chromatin. Deletion of the transactivation domain retains the chromatin binding ability of GATA3 but cripples chromatin reprogramming ability, resulting in failure to induce MET.\n\nCONCLUSIONS:These data provide mechanistic insights into GATA3-mediated chromatin reprogramming during MET, and suggest unexpected complexity to TF pioneering. Successful reprogramming requires stable binding to a nucleosomal site; activation domain-dependent recruitment of co-factors including BRG1, the ATPase subunit of the SWI/SNF chromatin remodeling complex; and appropriate genomic context. The resulting model provides a new conceptual framework for de novo enhancer establishment by a pioneer TF.&quot;,&quot;citeproc&quot;:&quot;eyJpc3N1ZWQiOiIyMDE2LTAyLTI3VDAwOjAwOjAwLjAwMFoiLCJzdWJtaXR0ZWQiOiIyMDE1LTEwLTMwVDAwOjAwOjAwLjAwMFoiLCJldmVudC1kYXRlIjpudWxsLCJpc3N1ZSI6IjEiLCJsYW5ndWFnZSI6IkVuZ2xpc2giLCJwYWdlIjoiMzYiLCJhZmZpbGlhdGlvbiI6IkVwaWdlbmV0aWNzIGFuZCBTdGVtIENlbGwgQmlvbG9neSBMYWJvcmF0b3J5LCBOYXRpb25hbCBJbnN0aXR1dGUgb2YgRW52aXJvbm1lbnRhbCBIZWFsdGggU2NpZW5jZXMsIFJlc2VhcmNoIFRyaWFuZ2xlIFBhcmssIE5DLCBVU0EuIiwicHVibGlzaGVyIjoiQmlvTWVkIENlbnRyYWwiLCJlcHJpbnRjbGFzcyI6IjE3IiwidHlwZSI6ImFydGljbGUtbWFnYXppbmUifQ==&quot;,&quot;pagination&quot;:&quot;36&quot;},&quot;deleted&quot;:false,&quot;ext_ids&quot;:{&quot;doi&quot;:&quot;10.1186/s13059-016-0897-0&quot;},&quot;item_type&quot;:&quot;article&quot;,&quot;purchased&quot;:null,&quot;user_data&quot;:{&quot;star&quot;:false,&quot;tags&quot;:[&quot;Pioneer Factor&quot;],&quot;color&quot;:null,&quot;rating&quot;:0,&quot;citekey&quot;:&quot;Takaku:2016kt&quot;,&quot;created&quot;:&quot;2017-09-18T17:11:29.727Z&quot;,&quot;modified&quot;:&quot;2019-11-14T00:52:18Z&quot;,&quot;createdby&quot;:&quot;uploader 0.3.55&quot;,&quot;last_read&quot;:&quot;2019-11-14T00:51:59Z&quot;,&quot;modifiedby&quot;:&quot;uploader 0.3.55&quot;,&quot;view_count&quot;:1,&quot;has_annotations&quot;:false,&quot;unread&quot;:false},&quot;import_data&quot;:{&quot;source&quot;:&quot;Papers 3&quot;,&quot;imported_by&quot;:&quot;uploader 0.3.55&quot;,&quot;original_id&quot;:&quot;DF0A2754-6C24-4D06-8D72-945771482EDC&quot;,&quot;original_type&quot;:&quot;journal article&quot;},&quot;data_version&quot;:1,&quot;collection_id&quot;:&quot;6aad4fa3-e7ae-4b17-baf2-1561a39a9da6&quot;,&quot;custom_metadata&quot;:{&quot;date&quot;:&quot;2016-02-27&quot;,&quot;kind&quot;:&quot;OriginalPaper&quot;,&quot;pmid&quot;:&quot;26922637&quot;,&quot;read&quot;:&quot;false&quot;,&quot;type&quot;:&quot;article&quot;,&quot;pages&quot;:&quot;36&quot;,&quot;pmcid&quot;:&quot;PMC4769547&quot;,&quot;status&quot;:&quot;Electronic publication&quot;,&quot;pdf_url&quot;:&quot;https://genomebiology.biomedcentral.com/track/pdf/10.1186/s13059-016-0897-0?site=genomebiology.biomedcentral.com&quot;,&quot;accepted&quot;:&quot;2016-02-11&quot;,&quot;accessed&quot;:&quot;2&quot;,&quot;language&quot;:&quot;English&quot;,&quot;copyright&quot;:&quot;2016 Takaku et al.&quot;,&quot;papers_id&quot;:&quot;DF0A2754-6C24-4D06-8D72-945771482EDC&quot;,&quot;submitted&quot;:&quot;2015-10-30&quot;,&quot;times_read&quot;:&quot;7&quot;,&quot;institution&quot;:&quot;Epigenetics and Stem Cell Biology Laboratory, National Institute of Environmental Health Sciences, Research Triangle Park, NC, USA.&quot;},&quot;id&quot;:&quot;47bf4217-5677-4e2c-b633-bfb948bdedbb&quot;,&quot;type&quot;:&quot;item&quot;,&quot;files&quot;:[{&quot;name&quot;:&quot;7B85D08F-E971-43B0-A95D-ACC210E0CE31.pdf&quot;,&quot;size&quot;:3754793,&quot;type&quot;:&quot;article&quot;,&quot;pages&quot;:16,&quot;sha256&quot;:&quot;42376f12f107193c4237b39efededfd06b3e0e25b6c17cf60c7052db619a10f1&quot;,&quot;created&quot;:&quot;2019-11-14T00:52:18Z&quot;,&quot;file_type&quot;:&quot;pdf&quot;,&quot;access_method&quot;:&quot;personal_library&quot;}],&quot;pdf_hash&quot;:&quot;42376f12f107193c4237b39efededfd06b3e0e25b6c17cf60c7052db619a10f1&quot;,&quot;primary_file_type&quot;:&quot;pdf&quot;,&quot;primary_file_hash&quot;:&quot;42376f12f107193c4237b39efededfd06b3e0e25b6c17cf60c7052db619a10f1&quot;,&quot;citeproc&quot;:{&quot;issued&quot;:&quot;2016-02-27T00:00:00.000Z&quot;,&quot;submitted&quot;:&quot;2015-10-30T00:00:00.000Z&quot;,&quot;event-date&quot;:null,&quot;issue&quot;:&quot;1&quot;,&quot;language&quot;:&quot;English&quot;,&quot;page&quot;:&quot;36&quot;,&quot;affiliation&quot;:&quot;Epigenetics and Stem Cell Biology Laboratory, National Institute of Environmental Health Sciences, Research Triangle Park, NC, USA.&quot;,&quot;publisher&quot;:&quot;BioMed Central&quot;,&quot;eprintclass&quot;:&quot;17&quot;,&quot;type&quot;:&quot;article-magazine&quot;},&quot;atIndex&quot;:9}]"/>
    <we:property name="-2000035943" value="[{&quot;drm&quot;:null,&quot;seq&quot;:2097,&quot;article&quot;:{&quot;year&quot;:2016,&quot;issue&quot;:&quot;1&quot;,&quot;title&quot;:&quot;GATA3-dependent cellular reprogramming requires activation-domain dependent recruitment of a chromatin remodeler.&quot;,&quot;volume&quot;:&quot;17&quot;,&quot;authors&quot;:[&quot;Motoki Takaku&quot;,&quot;Sara A Grimm&quot;,&quot;Takashi Shimbo&quot;,&quot;Lalith Perera&quot;,&quot;Roberta Menafra&quot;,&quot;Hendrik G Stunnenberg&quot;,&quot;Trevor K Archer&quot;,&quot;Shinichi Machida&quot;,&quot;Hitoshi Kurumizaka&quot;,&quot;Paul A Wade&quot;],&quot;journal&quot;:&quot;Genome Biol&quot;,&quot;abstract&quot;:&quot;BACKGROUND:Transcription factor-dependent cellular reprogramming is integral to normal development and is central to production of induced pluripotent stem cells. This process typically requires pioneer transcription factors (TFs) to induce de novo formation of enhancers at previously closed chromatin. Mechanistic information on this process is currently sparse.\n\nRESULTS:Here we explore the mechanistic basis by which GATA3 functions as a pioneer TF in a cellular reprogramming event relevant to breast cancer, the mesenchymal to epithelial transition (MET). In some instances, GATA3 binds previously inaccessible chromatin, characterized by stable, positioned nucleosomes where it induces nucleosome eviction, alters local histone modifications, and remodels local chromatin architecture. At other loci, GATA3 binding induces nucleosome sliding without concomitant generation of accessible chromatin. Deletion of the transactivation domain retains the chromatin binding ability of GATA3 but cripples chromatin reprogramming ability, resulting in failure to induce MET.\n\nCONCLUSIONS:These data provide mechanistic insights into GATA3-mediated chromatin reprogramming during MET, and suggest unexpected complexity to TF pioneering. Successful reprogramming requires stable binding to a nucleosomal site; activation domain-dependent recruitment of co-factors including BRG1, the ATPase subunit of the SWI/SNF chromatin remodeling complex; and appropriate genomic context. The resulting model provides a new conceptual framework for de novo enhancer establishment by a pioneer TF.&quot;,&quot;citeproc&quot;:&quot;eyJpc3N1ZWQiOiIyMDE2LTAyLTI3VDAwOjAwOjAwLjAwMFoiLCJzdWJtaXR0ZWQiOiIyMDE1LTEwLTMwVDAwOjAwOjAwLjAwMFoiLCJldmVudC1kYXRlIjpudWxsLCJpc3N1ZSI6IjEiLCJsYW5ndWFnZSI6IkVuZ2xpc2giLCJwYWdlIjoiMzYiLCJhZmZpbGlhdGlvbiI6IkVwaWdlbmV0aWNzIGFuZCBTdGVtIENlbGwgQmlvbG9neSBMYWJvcmF0b3J5LCBOYXRpb25hbCBJbnN0aXR1dGUgb2YgRW52aXJvbm1lbnRhbCBIZWFsdGggU2NpZW5jZXMsIFJlc2VhcmNoIFRyaWFuZ2xlIFBhcmssIE5DLCBVU0EuIiwicHVibGlzaGVyIjoiQmlvTWVkIENlbnRyYWwiLCJlcHJpbnRjbGFzcyI6IjE3IiwidHlwZSI6ImFydGljbGUtbWFnYXppbmUifQ==&quot;,&quot;pagination&quot;:&quot;36&quot;},&quot;deleted&quot;:false,&quot;ext_ids&quot;:{&quot;doi&quot;:&quot;10.1186/s13059-016-0897-0&quot;},&quot;item_type&quot;:&quot;article&quot;,&quot;purchased&quot;:null,&quot;user_data&quot;:{&quot;star&quot;:false,&quot;tags&quot;:[&quot;Pioneer Factor&quot;],&quot;color&quot;:null,&quot;rating&quot;:0,&quot;citekey&quot;:&quot;Takaku:2016kt&quot;,&quot;created&quot;:&quot;2017-09-18T17:11:29.727Z&quot;,&quot;modified&quot;:&quot;2019-11-14T00:52:18Z&quot;,&quot;createdby&quot;:&quot;uploader 0.3.55&quot;,&quot;last_read&quot;:&quot;2019-11-14T00:51:59Z&quot;,&quot;modifiedby&quot;:&quot;uploader 0.3.55&quot;,&quot;view_count&quot;:1,&quot;has_annotations&quot;:false,&quot;unread&quot;:false},&quot;import_data&quot;:{&quot;source&quot;:&quot;Papers 3&quot;,&quot;imported_by&quot;:&quot;uploader 0.3.55&quot;,&quot;original_id&quot;:&quot;DF0A2754-6C24-4D06-8D72-945771482EDC&quot;,&quot;original_type&quot;:&quot;journal article&quot;},&quot;data_version&quot;:1,&quot;collection_id&quot;:&quot;6aad4fa3-e7ae-4b17-baf2-1561a39a9da6&quot;,&quot;custom_metadata&quot;:{&quot;date&quot;:&quot;2016-02-27&quot;,&quot;kind&quot;:&quot;OriginalPaper&quot;,&quot;pmid&quot;:&quot;26922637&quot;,&quot;read&quot;:&quot;false&quot;,&quot;type&quot;:&quot;article&quot;,&quot;pages&quot;:&quot;36&quot;,&quot;pmcid&quot;:&quot;PMC4769547&quot;,&quot;status&quot;:&quot;Electronic publication&quot;,&quot;pdf_url&quot;:&quot;https://genomebiology.biomedcentral.com/track/pdf/10.1186/s13059-016-0897-0?site=genomebiology.biomedcentral.com&quot;,&quot;accepted&quot;:&quot;2016-02-11&quot;,&quot;accessed&quot;:&quot;2&quot;,&quot;language&quot;:&quot;English&quot;,&quot;copyright&quot;:&quot;2016 Takaku et al.&quot;,&quot;papers_id&quot;:&quot;DF0A2754-6C24-4D06-8D72-945771482EDC&quot;,&quot;submitted&quot;:&quot;2015-10-30&quot;,&quot;times_read&quot;:&quot;7&quot;,&quot;institution&quot;:&quot;Epigenetics and Stem Cell Biology Laboratory, National Institute of Environmental Health Sciences, Research Triangle Park, NC, USA.&quot;},&quot;id&quot;:&quot;47bf4217-5677-4e2c-b633-bfb948bdedbb&quot;,&quot;type&quot;:&quot;item&quot;,&quot;files&quot;:[{&quot;name&quot;:&quot;7B85D08F-E971-43B0-A95D-ACC210E0CE31.pdf&quot;,&quot;size&quot;:3754793,&quot;type&quot;:&quot;article&quot;,&quot;pages&quot;:16,&quot;sha256&quot;:&quot;42376f12f107193c4237b39efededfd06b3e0e25b6c17cf60c7052db619a10f1&quot;,&quot;created&quot;:&quot;2019-11-14T00:52:18Z&quot;,&quot;file_type&quot;:&quot;pdf&quot;,&quot;access_method&quot;:&quot;personal_library&quot;}],&quot;pdf_hash&quot;:&quot;42376f12f107193c4237b39efededfd06b3e0e25b6c17cf60c7052db619a10f1&quot;,&quot;primary_file_type&quot;:&quot;pdf&quot;,&quot;primary_file_hash&quot;:&quot;42376f12f107193c4237b39efededfd06b3e0e25b6c17cf60c7052db619a10f1&quot;,&quot;citeproc&quot;:{&quot;issued&quot;:&quot;2016-02-27T00:00:00.000Z&quot;,&quot;submitted&quot;:&quot;2015-10-30T00:00:00.000Z&quot;,&quot;event-date&quot;:null,&quot;issue&quot;:&quot;1&quot;,&quot;language&quot;:&quot;English&quot;,&quot;page&quot;:&quot;36&quot;,&quot;affiliation&quot;:&quot;Epigenetics and Stem Cell Biology Laboratory, National Institute of Environmental Health Sciences, Research Triangle Park, NC, USA.&quot;,&quot;publisher&quot;:&quot;BioMed Central&quot;,&quot;eprintclass&quot;:&quot;17&quot;,&quot;type&quot;:&quot;article-magazine&quot;},&quot;atIndex&quot;:5}]"/>
    <we:property name="-2135165900" value="[{&quot;drm&quot;:null,&quot;seq&quot;:8821,&quot;article&quot;:{&quot;issn&quot;:&quot;0890-9369&quot;,&quot;year&quot;:2012,&quot;eissn&quot;:&quot;1549-5477&quot;,&quot;issue&quot;:&quot;7&quot;,&quot;title&quot;:&quot;Transcription factor Ebf1 regulates differentiation stage-specific signaling, proliferation, and survival of B cells.&quot;,&quot;volume&quot;:&quot;26&quot;,&quot;authors&quot;:[&quot;Ildiko Györy&quot;,&quot;Sören Boller&quot;,&quot;Robert Nechanitzky&quot;,&quot;Elizabeth Mandel&quot;,&quot;Sebastian Pott&quot;,&quot;Edison Liu&quot;,&quot;Rudolf Grosschedl&quot;],&quot;journal&quot;:&quot;Genes &amp; development&quot;,&quot;abstract&quot;:&quot;The transcription factor Ebf1 is an important determinant of early B lymphopoiesis. To gain insight into the functions of Ebf1 at distinct stages of differentiation, we conditionally inactivated Ebf1. We found that Ebf1 is required for the proliferation, survival, and signaling of pro-B cells and peripheral B-cell subsets, including B1 cells and marginal zone B cells. The proliferation defect of Ebf1-deficient pro-B cells and the impaired expression of multiple cell cycle regulators are overcome by transformation with v-Abl. The survival defect of transformed Ebf1(fl/fl) pro-B cells can be rescued by the forced expression of the Ebf1 targets c-Myb or Bcl-x(L). In mature B cells, Ebf1 deficiency interferes with signaling via the B-cell-activating factor receptor (BAFF-R)- and B-cell receptor (BCR)-dependent Akt pathways. Moreover, Ebf1 is required for germinal center formation and class switch recombination. Genome-wide analyses of Ebf1-mediated gene expression and chromatin binding indicate that Ebf1 regulates both common and distinct sets of genes in early and late stage B cells. By regulating important components of transcription factor and signaling networks, Ebf1 appears to be involved in the coordination of cell proliferation, survival, and differentiation at multiple stages of B lymphopoiesis.&quot;,&quot;pagination&quot;:&quot;668-82&quot;,&quot;journal_abbrev&quot;:&quot;Gene Dev&quot;},&quot;deleted&quot;:false,&quot;ext_ids&quot;:{&quot;doi&quot;:&quot;10.1101/gad.187328.112&quot;,&quot;pmid&quot;:&quot;22431510&quot;,&quot;pmcid&quot;:&quot;PMC3323878&quot;},&quot;purchased&quot;:null,&quot;user_data&quot;:{&quot;created&quot;:&quot;2020-01-21T06:04:21Z&quot;,&quot;modified&quot;:&quot;2020-01-21T06:04:40Z&quot;,&quot;createdby&quot;:&quot;browser_extension_aa chrome-v2.47&quot;,&quot;modifiedby&quot;:&quot;browser_extension_aa chrome-v2.47&quot;,&quot;has_annotations&quot;:false,&quot;unread&quot;:true,&quot;last_read&quot;:null},&quot;import_data&quot;:{},&quot;collection_id&quot;:&quot;6aad4fa3-e7ae-4b17-baf2-1561a39a9da6&quot;,&quot;custom_metadata&quot;:{},&quot;id&quot;:&quot;2721fc85-d2ef-485d-96ad-912985d206e7&quot;,&quot;type&quot;:&quot;item&quot;,&quot;files&quot;:[{&quot;name&quot;:&quot;genesdev.cshlp.org 1/21/2020, 12:04:40 AM.pdf&quot;,&quot;size&quot;:3527133,&quot;type&quot;:&quot;article&quot;,&quot;pages&quot;:16,&quot;sha256&quot;:&quot;43ffd6cb9607b4ccd7721862ec4e6371b11df1d58a96d5c19835e0cd984dfbb8&quot;,&quot;created&quot;:&quot;2020-01-21T06:04:40Z&quot;,&quot;file_type&quot;:&quot;pdf&quot;,&quot;source_url&quot;:&quot;genesdev.cshlp.org%201%2F21%2F2020%2C%2012%3A04%3A40%20AM.pdf&quot;,&quot;access_method&quot;:&quot;personal_library&quot;}],&quot;pdf_hash&quot;:&quot;43ffd6cb9607b4ccd7721862ec4e6371b11df1d58a96d5c19835e0cd984dfbb8&quot;,&quot;primary_file_type&quot;:&quot;pdf&quot;,&quot;primary_file_hash&quot;:&quot;43ffd6cb9607b4ccd7721862ec4e6371b11df1d58a96d5c19835e0cd984dfbb8&quot;,&quot;citeproc&quot;:{},&quot;atIndex&quot;:9}]"/>
    <we:property name="-261451488" value="[{&quot;seq&quot;:8818,&quot;article&quot;:{&quot;issn&quot;:&quot;2213-6711&quot;,&quot;year&quot;:2015,&quot;eissn&quot;:&quot;2213-6711&quot;,&quot;issue&quot;:&quot;2&quot;,&quot;title&quot;:&quot;C/EBPα Activates Pre-existing and De Novo Macrophage Enhancers during Induced Pre-B Cell Transdifferentiation and Myelopoiesis&quot;,&quot;volume&quot;:&quot;5&quot;,&quot;authors&quot;:[&quot;Chris van Oevelen&quot;,&quot;Samuel Collombet&quot;,&quot;Guillermo Vicent&quot;,&quot;Maarten Hoogenkamp&quot;,&quot;Cyrille Lepoivre&quot;,&quot;Aimee Badeaux&quot;,&quot;Lars Bussmann&quot;,&quot;Jose Luis Sardina&quot;,&quot;Denis Thieffry&quot;,&quot;Miguel Beato&quot;,&quot;Yang Shi&quot;,&quot;Constanze Bonifer&quot;,&quot;Thomas Graf&quot;],&quot;journal&quot;:&quot;Stem Cell Reports&quot;,&quot;abstract&quot;:&quot;Transcription-factor-induced somatic cell conversions are highly relevant for both basic and clinical research yet their mechanism is not fully understood and it is unclear whether they reflect normal differentiation processes. Here we show that during pre-B-cell-to-macrophage transdifferentiation, C/EBPα binds to two types of myeloid enhancers in B cells: pre-existing enhancers that are bound by PU.1, providing a platform for incoming C/EBPα; and de novo enhancers that are targeted by C/EBPα, acting as a pioneer factor for subsequent binding by PU.1. The order of factor binding dictates the upregulation kinetics of nearby genes. Pre-existing enhancers are broadly active throughout the hematopoietic lineage tree, including B cells. In contrast, de novo enhancers are silent in most cell types except in myeloid cells where they become activated by C/EBP factors. Our data suggest that C/EBPα recapitulates physiological developmental processes by short-circuiting two macrophage enhancer pathways in pre-B cells.&quot;,&quot;pagination&quot;:&quot;232-247&quot;,&quot;journal_abbrev&quot;:&quot;Stem Cell Rep&quot;},&quot;deleted&quot;:false,&quot;ext_ids&quot;:{&quot;doi&quot;:&quot;10.1016/j.stemcr.2015.06.007&quot;,&quot;pmid&quot;:&quot;26235892&quot;,&quot;pmcid&quot;:&quot;PMC4618662&quot;},&quot;user_data&quot;:{&quot;created&quot;:&quot;2020-01-21T06:02:40Z&quot;,&quot;modified&quot;:&quot;2020-01-21T06:02:40Z&quot;,&quot;createdby&quot;:&quot;web_reader 12.8.3&quot;,&quot;modifiedby&quot;:&quot;web_reader 12.8.3&quot;,&quot;has_annotations&quot;:false,&quot;unread&quot;:true,&quot;last_read&quot;:null},&quot;import_data&quot;:{},&quot;collection_id&quot;:&quot;6aad4fa3-e7ae-4b17-baf2-1561a39a9da6&quot;,&quot;custom_metadata&quot;:{},&quot;id&quot;:&quot;f4ae63b4-77b9-4807-ba40-7970e62f8d96&quot;,&quot;type&quot;:&quot;item&quot;,&quot;files&quot;:[],&quot;citeproc&quot;:{},&quot;atIndex&quot;:7}]"/>
    <we:property name="-435060838" value="[{&quot;drm&quot;:null,&quot;seq&quot;:8711,&quot;article&quot;:{&quot;url&quot;:&quot;https://dx.doi.org/10.1016%2Fj.cell.2015.03.017&quot;,&quot;year&quot;:2015,&quot;issue&quot;:&quot;3&quot;,&quot;title&quot;:&quot;Pioneer transcription factors target partial DNA motifs on nucleosomes to initiate reprogramming.&quot;,&quot;volume&quot;:&quot;161&quot;,&quot;authors&quot;:[&quot;Abdenour Soufi&quot;,&quot;Meilin Fernandez Garcia&quot;,&quot;Artur Jaroszewicz&quot;,&quot;Nebiyu Osman&quot;,&quot;Matteo Pellegrini&quot;,&quot;Kenneth S Zaret&quot;],&quot;journal&quot;:&quot;Cell&quot;,&quot;abstract&quot;:&quot;Pioneer transcription factors (TFs) access silent chromatin and initiate cell-fate changes, using diverse types of DNA binding domains (DBDs). FoxA, the paradigm pioneer TF, has a winged helix DBD that resembles linker histone and thereby binds its target sites on nucleosomes and in compacted chromatin. Herein, we compare the nucleosome and chromatin targeting activities of Oct4 (POU DBD), Sox2 (HMG box DBD), Klf4 (zinc finger DBD), and c-Myc (bHLH DBD), which together reprogram somatic cells to pluripotency. Purified Oct4, Sox2, and Klf4 proteins can bind nucleosomes in vitro, and in vivo they preferentially target silent sites enriched for nucleosomes. Pioneer activity relates simply to the ability of a given DBD to target partial motifs displayed on the nucleosome surface. Such partial motif recognition can occur by coordinate binding between factors. Our findings provide insight into how pioneer factors can target naive chromatin sites.&quot;,&quot;citeproc&quot;:&quot;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&quot;,&quot;pagination&quot;:&quot;555 - 568&quot;},&quot;deleted&quot;:false,&quot;ext_ids&quot;:{&quot;doi&quot;:&quot;10.1016/j.cell.2015.03.017&quot;},&quot;item_type&quot;:&quot;article&quot;,&quot;purchased&quot;:null,&quot;user_data&quot;:{&quot;star&quot;:false,&quot;tags&quot;:[&quot;MNase-seq&quot;,&quot;Pioneer Factor&quot;],&quot;color&quot;:null,&quot;notes&quot;:null,&quot;rating&quot;:0,&quot;citekey&quot;:&quot;Soufi:2015cx&quot;,&quot;created&quot;:&quot;2017-02-28T22:58:40Z&quot;,&quot;modified&quot;:&quot;2020-01-17T02:26:58Z&quot;,&quot;createdby&quot;:&quot;uploader 0.3.55&quot;,&quot;last_read&quot;:&quot;2020-01-05T21:52:20Z&quot;,&quot;modifiedby&quot;:&quot;Mobile-iPhone12,113.3-2.83.2.83003&quot;,&quot;view_count&quot;:2,&quot;has_annotations&quot;:true,&quot;unread&quot;:false},&quot;import_data&quot;:{&quot;source&quot;:&quot;Papers 3&quot;,&quot;imported_by&quot;:&quot;uploader 0.3.55&quot;,&quot;original_id&quot;:&quot;473EEAC2-8CD8-41E5-9F61-C72CBE5AA86A&quot;,&quot;original_type&quot;:&quot;journal article&quot;},&quot;collection_id&quot;:&quot;6aad4fa3-e7ae-4b17-baf2-1561a39a9da6&quot;,&quot;custom_metadata&quot;:{&quot;date&quot;:&quot;2015-04-23&quot;,&quot;pmid&quot;:&quot;25892221&quot;,&quot;read&quot;:&quot;false&quot;,&quot;type&quot;:&quot;article&quot;,&quot;pages&quot;:&quot;555-568&quot;,&quot;pmcid&quot;:&quot;PMC4409934&quot;,&quot;status&quot;:&quot;Printed Publication&quot;,&quot;accepted&quot;:&quot;2015-02-15&quot;,&quot;accessed&quot;:&quot;2&quot;,&quot;language&quot;:&quot;English&quot;,&quot;copyright&quot;:&quot;Copyright © 2015 Elsevier Inc. All rights reserved.&quot;,&quot;papers_id&quot;:&quot;473EEAC2-8CD8-41E5-9F61-C72CBE5AA86A&quot;,&quot;submitted&quot;:&quot;2014-07-31&quot;,&quot;times_read&quot;:&quot;29&quot;,&quot;institution&quot;:&quot;Institute for Regenerative Medicine and Epigenetics Program, Department of Cell and Developmental Biology, University of Pennsylvania Perelman School of Medicine, Smilow Center for Translational Research, Building 421, 3400 Civic Center Boulevard, Philadelphia, PA 19104-5157, USA.&quot;},&quot;id&quot;:&quot;387abded-4ada-4c4e-b161-f7c0ee9d4a8d&quot;,&quot;type&quot;:&quot;item&quot;,&quot;files&quot;:[{&quot;name&quot;:&quot;Cell 2015 Pioneer transcription factors target partial DNA motifs on nucleosomes to initiate reprogramming.pdf&quot;,&quot;size&quot;:7545603,&quot;type&quot;:&quot;article&quot;,&quot;pages&quot;:27,&quot;sha256&quot;:&quot;cd32068a46cb6684f198be8f78fc9c6f8ed46daf6aa39b4a4f0fef5453631304&quot;,&quot;created&quot;:&quot;2019-11-14T01:53:26Z&quot;,&quot;file_type&quot;:&quot;pdf&quot;,&quot;access_method&quot;:&quot;personal_library&quot;}],&quot;pdf_hash&quot;:&quot;cd32068a46cb6684f198be8f78fc9c6f8ed46daf6aa39b4a4f0fef5453631304&quot;,&quot;primary_file_type&quot;:&quot;pdf&quot;,&quot;primary_file_hash&quot;:&quot;cd32068a46cb6684f198be8f78fc9c6f8ed46daf6aa39b4a4f0fef5453631304&quot;,&quot;citeproc&quot;:{&quot;issued&quot;:&quot;2015-04-23T00:00:00.000Z&quot;,&quot;issue&quot;:&quot;3&quot;,&quot;event-date&quot;:&quot;2014-12-24T00:00:00.000Z&quot;,&quot;submitted&quot;:&quot;2014-07-31T00:00:00.000Z&quot;,&quot;language&quot;:&quot;English&quot;,&quot;type&quot;:&quot;article-magazine&quot;,&quot;page&quot;:&quot;555 - 568&quot;,&quot;affiliation&quot;:&quot;Institute for Regenerative Medicine and Epigenetics Program, Department of Cell and Developmental Biology, University of Pennsylvania Perelman School of Medicine, Smilow Center for Translational Research, Building 421, 3400 Civic Center Boulevard, Philadelphia, PA 19104-5157, USA.&quot;,&quot;eprintclass&quot;:&quot;161&quot;},&quot;atIndex&quot;:0}]"/>
    <we:property name="-662936628" value="[{&quot;seq&quot;:8819,&quot;article&quot;:{&quot;issn&quot;:&quot;0890-9369&quot;,&quot;year&quot;:2012,&quot;eissn&quot;:&quot;1549-5477&quot;,&quot;issue&quot;:&quot;20&quot;,&quot;title&quot;:&quot;The selector gene Pax7 dictates alternate pituitary cell fates through its pioneer action on chromatin remodeling.&quot;,&quot;volume&quot;:&quot;26&quot;,&quot;authors&quot;:[&quot;Lionel Budry&quot;,&quot;Aurélio Balsalobre&quot;,&quot;Yves Gauthier&quot;,&quot;Konstantin Khetchoumian&quot;,&quot;Aurore L'honoré&quot;,&quot;Sophie Vallette&quot;,&quot;Thierry Brue&quot;,&quot;Dominique Figarella-Branger&quot;,&quot;Björn Meij&quot;,&quot;Jacques Drouin&quot;],&quot;journal&quot;:&quot;Genes &amp; development&quot;,&quot;abstract&quot;:&quot;The anterior and intermediate lobes of the pituitary gland derive from the surface ectoderm. They provide a simple system to assess mechanisms of developmental identity established by tissue determinants. Each lobe contains a lineage expressing the hormone precursor pro-opiomelanocortin (POMC): the corticotropes and melanotropes. The T-box transcription factor Tpit controls terminal differentiation of both lineages. We now report on the unique role of Pax7 as a selector of intermediate lobe and melanotrope identity. Inactivation of the Pax7 gene results in loss of melanotrope gene expression and derepression of corticotrope genes. Pax7 acts by remodeling chromatin and allowing Tpit binding to a new subset of enhancers for activation of melanotrope-specific genes. Thus, the selector function of Pax7 is exerted through pioneer transcription factor activity. Genome-wide, the Pax7 pioneer activity is preferentially associated with composite binding sites that include paired and homeodomain motifs. Pax7 expression is conserved in human and dog melanotropes and defines two subtypes of pituitary adenomas causing Cushing's disease. In summary, expression of Pax7 provides a unique tissue identity to the pituitary intermediate lobe that alters Tpit-driven differentiation through pioneer and classical transcription factor activities.&quot;,&quot;pagination&quot;:&quot;2299-310&quot;,&quot;journal_abbrev&quot;:&quot;Gene Dev&quot;},&quot;deleted&quot;:false,&quot;ext_ids&quot;:{&quot;doi&quot;:&quot;10.1101/gad.200436.112&quot;,&quot;pmid&quot;:&quot;23070814&quot;,&quot;pmcid&quot;:&quot;PMC3475802&quot;},&quot;user_data&quot;:{&quot;created&quot;:&quot;2020-01-21T06:03:11Z&quot;,&quot;modified&quot;:&quot;2020-01-21T06:03:11Z&quot;,&quot;createdby&quot;:&quot;webapp 4.1.6&quot;,&quot;modifiedby&quot;:&quot;webapp 4.1.6&quot;,&quot;has_annotations&quot;:false,&quot;unread&quot;:true,&quot;last_read&quot;:null},&quot;import_data&quot;:{},&quot;collection_id&quot;:&quot;6aad4fa3-e7ae-4b17-baf2-1561a39a9da6&quot;,&quot;custom_metadata&quot;:{},&quot;id&quot;:&quot;b8fbcfa0-c3ae-43fd-9f74-0865012ac710&quot;,&quot;type&quot;:&quot;item&quot;,&quot;files&quot;:[],&quot;citeproc&quot;:{},&quot;atIndex&quot;:8}]"/>
    <we:property name="-681359502" value="[{&quot;seq&quot;:8816,&quot;article&quot;:{&quot;issn&quot;:&quot;0890-9369&quot;,&quot;year&quot;:1996,&quot;eissn&quot;:&quot;1549-5477&quot;,&quot;issue&quot;:&quot;13&quot;,&quot;title&quot;:&quot;Hepatic specification of the gut endoderm in vitro: cell signaling and transcriptional control.&quot;,&quot;volume&quot;:&quot;10&quot;,&quot;authors&quot;:[&quot;R Gualdi&quot;,&quot;P Bossard&quot;,&quot;M Zheng&quot;,&quot;Y Hamada&quot;,&quot;J R Coleman&quot;,&quot;K S Zaret&quot;],&quot;journal&quot;:&quot;Genes &amp; Development&quot;,&quot;abstract&quot;:&quot;We have studied the initial development of pluripotent gut endoderm to hepatocytes using a tissue explant system from mouse embryos. We not only find cellular interactions that specify hepatic differentiation but also those that block hepatogenesis in regions of the endoderm that normally give rise to other tissues. The results implicate both positive and negative signaling in early hepatic specification. In vivo footprinting of the albumin enhancer in precursor gut endoderm shows that the transcriptionally silent but potentially active chromatin is characterized by occupancy of an HNF-3 site. Upon hepatic specification, a host of other factors bind nearby sites as the gene becomes active. Genes in pluripotent cells therefore may be marked for potential expression by entry points in chromatin, where additional factors bind during cell type specification. The findings also provide insight into the evolutionary origin of different endodermal cell types.&quot;,&quot;pagination&quot;:&quot;1670-1682&quot;,&quot;journal_abbrev&quot;:&quot;Gene Dev&quot;},&quot;deleted&quot;:false,&quot;ext_ids&quot;:{&quot;doi&quot;:&quot;10.1101/gad.10.13.1670&quot;,&quot;pmid&quot;:&quot;8682297&quot;},&quot;user_data&quot;:{&quot;created&quot;:&quot;2020-01-21T05:57:46Z&quot;,&quot;modified&quot;:&quot;2020-01-21T05:57:46Z&quot;,&quot;createdby&quot;:&quot;webapp 4.1.6&quot;,&quot;modifiedby&quot;:&quot;webapp 4.1.6&quot;,&quot;has_annotations&quot;:false,&quot;unread&quot;:true,&quot;last_read&quot;:null},&quot;import_data&quot;:{},&quot;collection_id&quot;:&quot;6aad4fa3-e7ae-4b17-baf2-1561a39a9da6&quot;,&quot;custom_metadata&quot;:{},&quot;id&quot;:&quot;8da31abd-c585-4ff6-b497-29ebd698623f&quot;,&quot;type&quot;:&quot;item&quot;,&quot;files&quot;:[],&quot;citeproc&quot;:{},&quot;atIndex&quot;:4}]"/>
    <we:property name="-977999806" value="[{&quot;seq&quot;:262,&quot;article&quot;:{&quot;year&quot;:2012,&quot;issue&quot;:&quot;5&quot;,&quot;title&quot;:&quot;Facilitators and impediments of the pluripotency reprogramming factors' initial engagement with the genome.&quot;,&quot;volume&quot;:&quot;151&quot;,&quot;authors&quot;:[&quot;Abdenour Soufi&quot;,&quot;Greg Donahue&quot;,&quot;Kenneth S Zaret&quot;],&quot;journal&quot;:&quot;Cell&quot;,&quot;abstract&quot;:&quot;The ectopic expression of transcription factors can reprogram cell fate, yet it is unknown how the initial binding of factors to the genome relates functionally to the binding seen in the minority of cells that become reprogrammed. We report a map of Oct4, Sox2, Klf4, and c-Myc (O, S, K, and M) on the human genome during the first 48 hr of reprogramming fibroblasts to pluripotency. Three striking aspects of the initial chromatin binding events include an unexpected role for c-Myc in facilitating OSK chromatin engagement, the primacy of O, S, and K as pioneer factors at enhancers of genes that promote reprogramming, and megabase-scale chromatin domains spanned by H3K9me3, including many genes required for pluripotency, that prevent initial OSKM binding and impede the efficiency of reprogramming. We find diverse aspects of initial factor binding that must be overcome in the minority of cells that become reprogrammed.&quot;,&quot;citeproc&quot;:&quot;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&quot;,&quot;pagination&quot;:&quot;994 - 1004&quot;},&quot;deleted&quot;:false,&quot;ext_ids&quot;:{&quot;doi&quot;:&quot;10.1016/j.cell.2012.09.045&quot;},&quot;item_type&quot;:&quot;article&quot;,&quot;user_data&quot;:{&quot;star&quot;:false,&quot;tags&quot;:[&quot;ATAC-seq&quot;,&quot;Pioneer Factor&quot;],&quot;color&quot;:null,&quot;rating&quot;:0,&quot;citekey&quot;:&quot;Soufi:2012hm&quot;,&quot;created&quot;:&quot;2017-02-28T00:05:13.901Z&quot;,&quot;modified&quot;:&quot;2019-11-14T00:25:23Z&quot;,&quot;createdby&quot;:&quot;uploader 0.3.55&quot;,&quot;last_read&quot;:&quot;2019-11-14T00:25:23Z&quot;,&quot;modifiedby&quot;:&quot;uploader 0.3.55&quot;,&quot;view_count&quot;:1,&quot;has_annotations&quot;:false,&quot;unread&quot;:false},&quot;import_data&quot;:{&quot;source&quot;:&quot;Papers 3&quot;,&quot;imported_by&quot;:&quot;uploader 0.3.55&quot;,&quot;original_id&quot;:&quot;9F7D7CE4-ECFB-4B8F-976D-FAD7A164A495&quot;,&quot;original_type&quot;:&quot;journal article&quot;},&quot;data_version&quot;:1,&quot;collection_id&quot;:&quot;6aad4fa3-e7ae-4b17-baf2-1561a39a9da6&quot;,&quot;custom_metadata&quot;:{&quot;date&quot;:&quot;2012-11-21&quot;,&quot;pmid&quot;:&quot;23159369&quot;,&quot;read&quot;:&quot;false&quot;,&quot;type&quot;:&quot;article&quot;,&quot;pages&quot;:&quot;994-1004&quot;,&quot;pmcid&quot;:&quot;PMC3508134&quot;,&quot;status&quot;:&quot;Printed Publication&quot;,&quot;accepted&quot;:&quot;2012-09-14&quot;,&quot;accessed&quot;:&quot;2&quot;,&quot;language&quot;:&quot;English&quot;,&quot;copyright&quot;:&quot;Copyright © 2012 Elsevier Inc. All rights reserved.&quot;,&quot;papers_id&quot;:&quot;9F7D7CE4-ECFB-4B8F-976D-FAD7A164A495&quot;,&quot;submitted&quot;:&quot;2012-03-23&quot;,&quot;times_read&quot;:&quot;8&quot;,&quot;institution&quot;:&quot;Department of Cell and Developmental Biology, Smilow Center for Translational Research, Perelman School of Medicine, University of Pennsylvania, Building 421, Rooms 131-132, 3400 Civic Center Boulevard, Philadelphia, PA 19104-5157, USA.&quot;},&quot;id&quot;:&quot;2f78bc4b-b9bf-4fbb-91e6-332fb16a352e&quot;,&quot;type&quot;:&quot;item&quot;,&quot;files&quot;:[],&quot;citeproc&quot;:{&quot;issued&quot;:&quot;2012-11-21T00:00:00.000Z&quot;,&quot;submitted&quot;:&quot;2012-03-23T00:00:00.000Z&quot;,&quot;event-date&quot;:&quot;2012-06-25T00:00:00.000Z&quot;,&quot;issue&quot;:&quot;5&quot;,&quot;language&quot;:&quot;English&quot;,&quot;page&quot;:&quot;994 - 1004&quot;,&quot;affiliation&quot;:&quot;Department of Cell and Developmental Biology, Smilow Center for Translational Research, Perelman School of Medicine, University of Pennsylvania, Building 421, Rooms 131-132, 3400 Civic Center Boulevard, Philadelphia, PA 19104-5157, USA.&quot;,&quot;eprintclass&quot;:&quot;151&quot;,&quot;type&quot;:&quot;article-magazine&quot;},&quot;atIndex&quot;:3,&quot;item&quot;:{&quot;id&quot;:&quot;2f78bc4b-b9bf-4fbb-91e6-332fb16a352e&quot;,&quot;type&quot;:&quot;article-journal&quot;,&quot;DOI&quot;:&quot;10.1016/j.cell.2012.09.045&quot;,&quot;container-title&quot;:&quot;Cell&quot;,&quot;title&quot;:&quot;Facilitators and impediments of the pluripotency reprogramming factors' initial engagement with the genome.&quot;,&quot;abstract&quot;:&quot;The ectopic expression of transcription factors can reprogram cell fate, yet it is unknown how the initial binding of factors to the genome relates functionally to the binding seen in the minority of cells that become reprogrammed. We report a map of Oct4, Sox2, Klf4, and c-Myc (O, S, K, and M) on the human genome during the first 48 hr of reprogramming fibroblasts to pluripotency. Three striking aspects of the initial chromatin binding events include an unexpected role for c-Myc in facilitating OSK chromatin engagement, the primacy of O, S, and K as pioneer factors at enhancers of genes that promote reprogramming, and megabase-scale chromatin domains spanned by H3K9me3, including many genes required for pluripotency, that prevent initial OSKM binding and impede the efficiency of reprogramming. We find diverse aspects of initial factor binding that must be overcome in the minority of cells that become reprogrammed.&quot;,&quot;volume&quot;:&quot;151&quot;,&quot;issue&quot;:&quot;5&quot;,&quot;page&quot;:&quot;994 - 1004&quot;,&quot;original-date&quot;:{},&quot;issued&quot;:{&quot;year&quot;:2012},&quot;author&quot;:[{&quot;family&quot;:&quot;Soufi&quot;,&quot;given&quot;:&quot;Abdenour&quot;},{&quot;family&quot;:&quot;Donahue&quot;,&quot;given&quot;:&quot;Greg&quot;},{&quot;family&quot;:&quot;Zaret&quot;,&quot;given&quot;:&quot;Kenneth S&quot;}],&quot;page-first&quot;:&quot;994&quot;}}]"/>
    <we:property name="style" value="{&quot;title&quot;:&quot;Nature&quot;,&quot;url&quot;:&quot;https://smartcite.readcube.com/styles/nature&quot;,&quot;favorite&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7329D-A779-CE41-BB46-25C4A337A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3380</Words>
  <Characters>19269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22604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Wuming Gong</dc:creator>
  <cp:lastModifiedBy>Wuming Gong</cp:lastModifiedBy>
  <cp:revision>4</cp:revision>
  <cp:lastPrinted>2018-05-17T15:45:00Z</cp:lastPrinted>
  <dcterms:created xsi:type="dcterms:W3CDTF">2020-02-25T18:20:00Z</dcterms:created>
  <dcterms:modified xsi:type="dcterms:W3CDTF">2020-02-28T18:56:00Z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id="http://www.zotero.org/styles/nature-communications"/&gt;&lt;hasBiblio/&gt;&lt;format class="21"/&gt;&lt;count citations="7" publications="7"/&gt;&lt;/info&gt;PAPERS2_INFO_END</vt:lpwstr>
  </property>
</Properties>
</file>